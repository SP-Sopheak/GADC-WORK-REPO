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52F1" w14:textId="31FD5E4F" w:rsidR="00C27DBA" w:rsidRPr="007D110C" w:rsidRDefault="00C27DBA" w:rsidP="00D52121">
      <w:pPr>
        <w:pStyle w:val="Header"/>
        <w:widowControl/>
        <w:autoSpaceDE/>
        <w:autoSpaceDN/>
        <w:adjustRightInd/>
        <w:spacing w:after="120"/>
        <w:rPr>
          <w:rFonts w:ascii="Arial" w:eastAsia="Times New Roman" w:hAnsi="Arial"/>
          <w:lang w:val="en-GB"/>
        </w:rPr>
      </w:pPr>
    </w:p>
    <w:p w14:paraId="6017CF1E" w14:textId="0C71AA9D" w:rsidR="008113AE" w:rsidRPr="007D110C" w:rsidRDefault="008113AE" w:rsidP="00D52121">
      <w:pPr>
        <w:pStyle w:val="Header"/>
        <w:widowControl/>
        <w:autoSpaceDE/>
        <w:autoSpaceDN/>
        <w:adjustRightInd/>
        <w:spacing w:after="120"/>
        <w:rPr>
          <w:rFonts w:ascii="Arial" w:eastAsia="Times New Roman" w:hAnsi="Arial"/>
          <w:lang w:val="en-GB"/>
        </w:rPr>
      </w:pPr>
    </w:p>
    <w:p w14:paraId="2128B1E9" w14:textId="77777777" w:rsidR="008113AE" w:rsidRPr="007D110C" w:rsidRDefault="008113AE" w:rsidP="00D52121">
      <w:pPr>
        <w:pStyle w:val="Header"/>
        <w:widowControl/>
        <w:autoSpaceDE/>
        <w:autoSpaceDN/>
        <w:adjustRightInd/>
        <w:spacing w:after="120"/>
        <w:rPr>
          <w:rFonts w:ascii="Arial" w:eastAsia="Times New Roman" w:hAnsi="Arial"/>
          <w:lang w:val="en-GB"/>
        </w:rPr>
      </w:pPr>
    </w:p>
    <w:p w14:paraId="338DF507" w14:textId="77777777" w:rsidR="00C27DBA" w:rsidRPr="007D110C" w:rsidRDefault="00C27DBA" w:rsidP="009E128C">
      <w:pPr>
        <w:widowControl/>
        <w:tabs>
          <w:tab w:val="right" w:pos="8100"/>
        </w:tabs>
        <w:autoSpaceDE/>
        <w:autoSpaceDN/>
        <w:adjustRightInd/>
        <w:jc w:val="center"/>
        <w:rPr>
          <w:rFonts w:ascii="Arial" w:eastAsia="Times New Roman" w:hAnsi="Arial"/>
          <w:b/>
          <w:u w:val="single"/>
          <w:lang w:val="en-GB"/>
        </w:rPr>
      </w:pPr>
    </w:p>
    <w:p w14:paraId="67FDD998" w14:textId="23359AFB" w:rsidR="000F1FCD" w:rsidRPr="007D110C" w:rsidRDefault="000F1FCD" w:rsidP="000A42B7">
      <w:pPr>
        <w:widowControl/>
        <w:tabs>
          <w:tab w:val="right" w:pos="8100"/>
        </w:tabs>
        <w:autoSpaceDE/>
        <w:autoSpaceDN/>
        <w:adjustRightInd/>
        <w:spacing w:line="240" w:lineRule="auto"/>
        <w:jc w:val="center"/>
        <w:rPr>
          <w:rFonts w:ascii="Arial" w:eastAsia="Times New Roman" w:hAnsi="Arial"/>
          <w:b/>
          <w:u w:val="single"/>
          <w:lang w:val="en-GB"/>
        </w:rPr>
      </w:pPr>
      <w:r w:rsidRPr="007D110C">
        <w:rPr>
          <w:rFonts w:ascii="Arial" w:eastAsia="Times New Roman" w:hAnsi="Arial"/>
          <w:b/>
          <w:u w:val="single"/>
          <w:lang w:val="en-GB"/>
        </w:rPr>
        <w:t>CONSUL</w:t>
      </w:r>
      <w:r w:rsidR="00630709" w:rsidRPr="007D110C">
        <w:rPr>
          <w:rFonts w:ascii="Arial" w:eastAsia="Times New Roman" w:hAnsi="Arial"/>
          <w:b/>
          <w:u w:val="single"/>
          <w:lang w:val="en-GB"/>
        </w:rPr>
        <w:t>T</w:t>
      </w:r>
      <w:r w:rsidRPr="007D110C">
        <w:rPr>
          <w:rFonts w:ascii="Arial" w:eastAsia="Times New Roman" w:hAnsi="Arial"/>
          <w:b/>
          <w:u w:val="single"/>
          <w:lang w:val="en-GB"/>
        </w:rPr>
        <w:t>ANCY AGREEMENT</w:t>
      </w:r>
    </w:p>
    <w:p w14:paraId="10918413" w14:textId="5A4ABFA4" w:rsidR="002F2B8B" w:rsidRPr="007D110C" w:rsidRDefault="000A42B7" w:rsidP="000A42B7">
      <w:pPr>
        <w:widowControl/>
        <w:tabs>
          <w:tab w:val="right" w:pos="8100"/>
        </w:tabs>
        <w:autoSpaceDE/>
        <w:autoSpaceDN/>
        <w:adjustRightInd/>
        <w:spacing w:line="240" w:lineRule="auto"/>
        <w:jc w:val="center"/>
        <w:rPr>
          <w:rFonts w:ascii="Arial" w:eastAsia="Times New Roman" w:hAnsi="Arial"/>
          <w:b/>
          <w:u w:val="single"/>
          <w:lang w:val="en-GB"/>
        </w:rPr>
      </w:pPr>
      <w:r w:rsidRPr="007D110C">
        <w:rPr>
          <w:rFonts w:ascii="Arial" w:eastAsia="Times New Roman" w:hAnsi="Arial"/>
          <w:b/>
          <w:u w:val="single"/>
          <w:lang w:val="en-GB"/>
        </w:rPr>
        <w:t>PROGRAM EVALUATION</w:t>
      </w:r>
    </w:p>
    <w:p w14:paraId="398476F0" w14:textId="72439E95" w:rsidR="00C27DBA" w:rsidRPr="007D110C" w:rsidRDefault="0039503D" w:rsidP="009E128C">
      <w:pPr>
        <w:widowControl/>
        <w:tabs>
          <w:tab w:val="right" w:pos="8100"/>
        </w:tabs>
        <w:autoSpaceDE/>
        <w:autoSpaceDN/>
        <w:adjustRightInd/>
        <w:jc w:val="center"/>
        <w:rPr>
          <w:rFonts w:ascii="Arial" w:eastAsia="Times New Roman" w:hAnsi="Arial"/>
          <w:b/>
          <w:lang w:val="en-GB"/>
        </w:rPr>
      </w:pPr>
      <w:r w:rsidRPr="007D110C">
        <w:rPr>
          <w:rFonts w:ascii="Arial" w:eastAsia="Times New Roman" w:hAnsi="Arial"/>
          <w:b/>
          <w:lang w:val="en-GB"/>
        </w:rPr>
        <w:br/>
        <w:t>Made on the</w:t>
      </w:r>
      <w:r w:rsidR="00504001" w:rsidRPr="007D110C">
        <w:rPr>
          <w:rFonts w:ascii="Arial" w:eastAsia="Times New Roman" w:hAnsi="Arial"/>
          <w:b/>
          <w:lang w:val="en-GB"/>
        </w:rPr>
        <w:t xml:space="preserve"> </w:t>
      </w:r>
      <w:r w:rsidR="00E83319" w:rsidRPr="007D110C">
        <w:rPr>
          <w:rFonts w:ascii="Arial" w:eastAsia="Times New Roman" w:hAnsi="Arial"/>
          <w:b/>
          <w:lang w:val="en-GB"/>
        </w:rPr>
        <w:t>0</w:t>
      </w:r>
      <w:r w:rsidR="00D3414E">
        <w:rPr>
          <w:rFonts w:ascii="Arial" w:eastAsia="Times New Roman" w:hAnsi="Arial"/>
          <w:b/>
          <w:lang w:val="en-GB"/>
        </w:rPr>
        <w:t>2</w:t>
      </w:r>
      <w:r w:rsidR="0059286A" w:rsidRPr="007D110C">
        <w:rPr>
          <w:rFonts w:ascii="Arial" w:eastAsia="Times New Roman" w:hAnsi="Arial"/>
          <w:b/>
          <w:lang w:val="en-GB"/>
        </w:rPr>
        <w:t xml:space="preserve"> </w:t>
      </w:r>
      <w:r w:rsidR="000A42B7" w:rsidRPr="007D110C">
        <w:rPr>
          <w:rFonts w:ascii="Arial" w:eastAsia="Times New Roman" w:hAnsi="Arial"/>
          <w:b/>
          <w:lang w:val="en-GB"/>
        </w:rPr>
        <w:t xml:space="preserve">November </w:t>
      </w:r>
      <w:r w:rsidR="00504001" w:rsidRPr="007D110C">
        <w:rPr>
          <w:rFonts w:ascii="Arial" w:eastAsia="Times New Roman" w:hAnsi="Arial"/>
          <w:b/>
          <w:lang w:val="en-GB"/>
        </w:rPr>
        <w:t>20</w:t>
      </w:r>
      <w:r w:rsidR="000A42B7" w:rsidRPr="007D110C">
        <w:rPr>
          <w:rFonts w:ascii="Arial" w:eastAsia="Times New Roman" w:hAnsi="Arial"/>
          <w:b/>
          <w:lang w:val="en-GB"/>
        </w:rPr>
        <w:t>2</w:t>
      </w:r>
      <w:r w:rsidR="00E83319" w:rsidRPr="007D110C">
        <w:rPr>
          <w:rFonts w:ascii="Arial" w:eastAsia="Times New Roman" w:hAnsi="Arial"/>
          <w:b/>
          <w:lang w:val="en-GB"/>
        </w:rPr>
        <w:t>1</w:t>
      </w:r>
    </w:p>
    <w:p w14:paraId="588C9575" w14:textId="77777777" w:rsidR="00BF60D7" w:rsidRPr="007D110C" w:rsidRDefault="00BF60D7" w:rsidP="009E128C">
      <w:pPr>
        <w:widowControl/>
        <w:tabs>
          <w:tab w:val="right" w:pos="8100"/>
        </w:tabs>
        <w:autoSpaceDE/>
        <w:autoSpaceDN/>
        <w:adjustRightInd/>
        <w:jc w:val="center"/>
        <w:rPr>
          <w:rFonts w:ascii="Arial" w:eastAsia="Times New Roman" w:hAnsi="Arial"/>
          <w:b/>
          <w:lang w:val="en-GB"/>
        </w:rPr>
      </w:pPr>
    </w:p>
    <w:p w14:paraId="29D3AB35" w14:textId="076E4954" w:rsidR="00C27DBA" w:rsidRPr="007D110C" w:rsidRDefault="000A42B7" w:rsidP="009E128C">
      <w:pPr>
        <w:pStyle w:val="CoversheetTitle"/>
        <w:widowControl/>
        <w:autoSpaceDE/>
        <w:autoSpaceDN/>
        <w:adjustRightInd/>
        <w:rPr>
          <w:rFonts w:cs="Times New Roman"/>
          <w:bCs w:val="0"/>
          <w:lang w:val="en-GB"/>
        </w:rPr>
      </w:pPr>
      <w:r w:rsidRPr="007D110C">
        <w:rPr>
          <w:rFonts w:cs="Times New Roman"/>
          <w:bCs w:val="0"/>
          <w:lang w:val="en-GB"/>
        </w:rPr>
        <w:t>GADC</w:t>
      </w:r>
      <w:r w:rsidR="0039503D" w:rsidRPr="007D110C">
        <w:rPr>
          <w:rFonts w:cs="Times New Roman"/>
          <w:bCs w:val="0"/>
          <w:lang w:val="en-GB"/>
        </w:rPr>
        <w:t xml:space="preserve"> Contract Manager</w:t>
      </w:r>
    </w:p>
    <w:p w14:paraId="385BD7D0" w14:textId="77777777" w:rsidR="00C27DBA" w:rsidRPr="007D110C" w:rsidRDefault="00C27DBA" w:rsidP="009E128C">
      <w:pPr>
        <w:widowControl/>
        <w:tabs>
          <w:tab w:val="left" w:pos="2700"/>
        </w:tabs>
        <w:autoSpaceDE/>
        <w:autoSpaceDN/>
        <w:adjustRightInd/>
        <w:rPr>
          <w:rFonts w:ascii="Arial" w:eastAsia="Times New Roman" w:hAnsi="Arial"/>
          <w:lang w:val="en-GB"/>
        </w:rPr>
      </w:pPr>
    </w:p>
    <w:p w14:paraId="36730BF2" w14:textId="0171530B" w:rsidR="00C27DBA" w:rsidRPr="007D110C" w:rsidRDefault="0039503D" w:rsidP="009E128C">
      <w:pPr>
        <w:widowControl/>
        <w:tabs>
          <w:tab w:val="left" w:pos="2700"/>
        </w:tabs>
        <w:autoSpaceDE/>
        <w:autoSpaceDN/>
        <w:adjustRightInd/>
        <w:rPr>
          <w:rFonts w:ascii="Arial" w:eastAsia="Times New Roman" w:hAnsi="Arial"/>
          <w:lang w:val="en-GB"/>
        </w:rPr>
      </w:pPr>
      <w:r w:rsidRPr="007D110C">
        <w:rPr>
          <w:rFonts w:ascii="Arial" w:eastAsia="Times New Roman" w:hAnsi="Arial"/>
          <w:b/>
          <w:lang w:val="en-GB"/>
        </w:rPr>
        <w:t>Name:</w:t>
      </w:r>
      <w:r w:rsidRPr="007D110C">
        <w:rPr>
          <w:rFonts w:ascii="Arial" w:eastAsia="Times New Roman" w:hAnsi="Arial"/>
          <w:b/>
          <w:lang w:val="en-GB"/>
        </w:rPr>
        <w:tab/>
      </w:r>
      <w:r w:rsidR="00E83319" w:rsidRPr="007D110C">
        <w:rPr>
          <w:rFonts w:ascii="Arial" w:eastAsia="Times New Roman" w:hAnsi="Arial"/>
          <w:b/>
          <w:lang w:val="en-GB"/>
        </w:rPr>
        <w:t>Eng Chandy</w:t>
      </w:r>
      <w:r w:rsidR="00BF3C4E" w:rsidRPr="007D110C">
        <w:rPr>
          <w:rFonts w:ascii="Arial" w:eastAsia="Times New Roman" w:hAnsi="Arial"/>
          <w:b/>
          <w:lang w:val="en-GB"/>
        </w:rPr>
        <w:t>,</w:t>
      </w:r>
      <w:r w:rsidR="00504001" w:rsidRPr="007D110C">
        <w:rPr>
          <w:rFonts w:ascii="Arial" w:eastAsia="Times New Roman" w:hAnsi="Arial"/>
          <w:b/>
          <w:lang w:val="en-GB"/>
        </w:rPr>
        <w:t xml:space="preserve"> </w:t>
      </w:r>
      <w:r w:rsidR="000A42B7" w:rsidRPr="007D110C">
        <w:rPr>
          <w:rFonts w:ascii="Arial" w:eastAsia="Times New Roman" w:hAnsi="Arial"/>
          <w:b/>
          <w:lang w:val="en-GB"/>
        </w:rPr>
        <w:t>Executive</w:t>
      </w:r>
      <w:r w:rsidR="00504001" w:rsidRPr="007D110C">
        <w:rPr>
          <w:rFonts w:ascii="Arial" w:eastAsia="Times New Roman" w:hAnsi="Arial"/>
          <w:b/>
          <w:lang w:val="en-GB"/>
        </w:rPr>
        <w:t xml:space="preserve"> Director </w:t>
      </w:r>
      <w:r w:rsidR="000A42B7" w:rsidRPr="007D110C">
        <w:rPr>
          <w:rFonts w:ascii="Arial" w:eastAsia="Times New Roman" w:hAnsi="Arial"/>
          <w:b/>
          <w:lang w:val="en-GB"/>
        </w:rPr>
        <w:t>GADC</w:t>
      </w:r>
    </w:p>
    <w:p w14:paraId="769E2465" w14:textId="61B9FD85" w:rsidR="00C27DBA" w:rsidRPr="007D110C" w:rsidRDefault="0039503D" w:rsidP="009E128C">
      <w:pPr>
        <w:pStyle w:val="Schmainheadinc"/>
        <w:widowControl/>
        <w:numPr>
          <w:ilvl w:val="0"/>
          <w:numId w:val="0"/>
        </w:numPr>
        <w:tabs>
          <w:tab w:val="clear" w:pos="1440"/>
          <w:tab w:val="left" w:pos="2700"/>
        </w:tabs>
        <w:autoSpaceDE/>
        <w:autoSpaceDN/>
        <w:adjustRightInd/>
        <w:spacing w:before="0" w:after="0"/>
        <w:rPr>
          <w:rFonts w:ascii="Arial" w:eastAsia="Times New Roman" w:hAnsi="Arial"/>
          <w:bCs w:val="0"/>
          <w:lang w:val="en-GB"/>
        </w:rPr>
      </w:pPr>
      <w:r w:rsidRPr="007D110C">
        <w:rPr>
          <w:rFonts w:ascii="Arial" w:eastAsia="Times New Roman" w:hAnsi="Arial"/>
          <w:bCs w:val="0"/>
          <w:lang w:val="en-GB"/>
        </w:rPr>
        <w:t>Address:</w:t>
      </w:r>
      <w:r w:rsidRPr="007D110C">
        <w:rPr>
          <w:rFonts w:ascii="Arial" w:eastAsia="Times New Roman" w:hAnsi="Arial"/>
          <w:bCs w:val="0"/>
          <w:lang w:val="en-GB"/>
        </w:rPr>
        <w:tab/>
      </w:r>
      <w:sdt>
        <w:sdtPr>
          <w:rPr>
            <w:rFonts w:ascii="Arial" w:eastAsia="Times New Roman" w:hAnsi="Arial"/>
            <w:b w:val="0"/>
            <w:bCs w:val="0"/>
            <w:lang w:val="en-GB"/>
          </w:rPr>
          <w:id w:val="1708755925"/>
          <w:placeholder>
            <w:docPart w:val="6D8426D801B9419CB1C0902C26461ADF"/>
          </w:placeholder>
        </w:sdtPr>
        <w:sdtEndPr/>
        <w:sdtContent>
          <w:r w:rsidR="008148A6" w:rsidRPr="007D110C">
            <w:rPr>
              <w:rFonts w:ascii="Arial" w:eastAsia="Times New Roman" w:hAnsi="Arial"/>
              <w:b w:val="0"/>
              <w:bCs w:val="0"/>
              <w:lang w:val="en-GB"/>
            </w:rPr>
            <w:t xml:space="preserve">#39B, St. 608, Sangkat </w:t>
          </w:r>
          <w:proofErr w:type="spellStart"/>
          <w:r w:rsidR="008148A6" w:rsidRPr="007D110C">
            <w:rPr>
              <w:rFonts w:ascii="Arial" w:eastAsia="Times New Roman" w:hAnsi="Arial"/>
              <w:b w:val="0"/>
              <w:bCs w:val="0"/>
              <w:lang w:val="en-GB"/>
            </w:rPr>
            <w:t>Boeungkak</w:t>
          </w:r>
          <w:proofErr w:type="spellEnd"/>
          <w:r w:rsidR="008148A6" w:rsidRPr="007D110C">
            <w:rPr>
              <w:rFonts w:ascii="Arial" w:eastAsia="Times New Roman" w:hAnsi="Arial"/>
              <w:b w:val="0"/>
              <w:bCs w:val="0"/>
              <w:lang w:val="en-GB"/>
            </w:rPr>
            <w:t xml:space="preserve"> II, Khan </w:t>
          </w:r>
          <w:proofErr w:type="spellStart"/>
          <w:r w:rsidR="008148A6" w:rsidRPr="007D110C">
            <w:rPr>
              <w:rFonts w:ascii="Arial" w:eastAsia="Times New Roman" w:hAnsi="Arial"/>
              <w:b w:val="0"/>
              <w:bCs w:val="0"/>
              <w:lang w:val="en-GB"/>
            </w:rPr>
            <w:t>Toulkok</w:t>
          </w:r>
          <w:proofErr w:type="spellEnd"/>
          <w:r w:rsidR="008148A6" w:rsidRPr="007D110C">
            <w:rPr>
              <w:rFonts w:ascii="Arial" w:eastAsia="Times New Roman" w:hAnsi="Arial"/>
              <w:b w:val="0"/>
              <w:bCs w:val="0"/>
              <w:lang w:val="en-GB"/>
            </w:rPr>
            <w:t>, Phnom Penh</w:t>
          </w:r>
        </w:sdtContent>
      </w:sdt>
    </w:p>
    <w:p w14:paraId="2BE71C98" w14:textId="3AB8B81D" w:rsidR="00C27DBA" w:rsidRPr="007D110C" w:rsidRDefault="0039503D" w:rsidP="009E128C">
      <w:pPr>
        <w:widowControl/>
        <w:tabs>
          <w:tab w:val="left" w:pos="2700"/>
        </w:tabs>
        <w:autoSpaceDE/>
        <w:autoSpaceDN/>
        <w:adjustRightInd/>
        <w:rPr>
          <w:rFonts w:ascii="Arial" w:eastAsia="Times New Roman" w:hAnsi="Arial"/>
          <w:lang w:val="en-GB"/>
        </w:rPr>
      </w:pPr>
      <w:r w:rsidRPr="007D110C">
        <w:rPr>
          <w:rFonts w:ascii="Arial" w:eastAsia="Times New Roman" w:hAnsi="Arial"/>
          <w:b/>
          <w:lang w:val="en-GB"/>
        </w:rPr>
        <w:t>Email address:</w:t>
      </w:r>
      <w:r w:rsidRPr="007D110C">
        <w:rPr>
          <w:rFonts w:ascii="Arial" w:eastAsia="Times New Roman" w:hAnsi="Arial"/>
          <w:b/>
          <w:lang w:val="en-GB"/>
        </w:rPr>
        <w:tab/>
      </w:r>
      <w:r w:rsidR="00E83319" w:rsidRPr="007D110C">
        <w:rPr>
          <w:rFonts w:ascii="Arial" w:eastAsia="Times New Roman" w:hAnsi="Arial"/>
          <w:lang w:val="en-GB"/>
        </w:rPr>
        <w:t>eng</w:t>
      </w:r>
      <w:r w:rsidR="000A42B7" w:rsidRPr="007D110C">
        <w:rPr>
          <w:rFonts w:ascii="Arial" w:eastAsia="Times New Roman" w:hAnsi="Arial"/>
          <w:lang w:val="en-GB"/>
        </w:rPr>
        <w:t>.</w:t>
      </w:r>
      <w:r w:rsidR="00E83319" w:rsidRPr="007D110C">
        <w:rPr>
          <w:rFonts w:ascii="Arial" w:eastAsia="Times New Roman" w:hAnsi="Arial"/>
          <w:lang w:val="en-GB"/>
        </w:rPr>
        <w:t>chandy</w:t>
      </w:r>
      <w:r w:rsidR="00504001" w:rsidRPr="007D110C">
        <w:rPr>
          <w:rFonts w:ascii="Arial" w:eastAsia="Times New Roman" w:hAnsi="Arial"/>
          <w:lang w:val="en-GB"/>
        </w:rPr>
        <w:t>@</w:t>
      </w:r>
      <w:r w:rsidR="000A42B7" w:rsidRPr="007D110C">
        <w:rPr>
          <w:rFonts w:ascii="Arial" w:eastAsia="Times New Roman" w:hAnsi="Arial"/>
          <w:lang w:val="en-GB"/>
        </w:rPr>
        <w:t>gadc.org.kh</w:t>
      </w:r>
    </w:p>
    <w:p w14:paraId="5C40CE41" w14:textId="7AE79B29" w:rsidR="00C27DBA" w:rsidRPr="007D110C" w:rsidRDefault="0039503D" w:rsidP="009E128C">
      <w:pPr>
        <w:widowControl/>
        <w:tabs>
          <w:tab w:val="left" w:pos="2700"/>
        </w:tabs>
        <w:autoSpaceDE/>
        <w:autoSpaceDN/>
        <w:adjustRightInd/>
        <w:rPr>
          <w:rFonts w:ascii="Arial" w:eastAsia="Times New Roman" w:hAnsi="Arial"/>
          <w:lang w:val="en-GB"/>
        </w:rPr>
      </w:pPr>
      <w:r w:rsidRPr="007D110C">
        <w:rPr>
          <w:rFonts w:ascii="Arial" w:eastAsia="Times New Roman" w:hAnsi="Arial"/>
          <w:b/>
          <w:lang w:val="en-GB"/>
        </w:rPr>
        <w:t>Telephone number:</w:t>
      </w:r>
      <w:r w:rsidRPr="007D110C">
        <w:rPr>
          <w:rFonts w:ascii="Arial" w:eastAsia="Times New Roman" w:hAnsi="Arial"/>
          <w:b/>
          <w:lang w:val="en-GB"/>
        </w:rPr>
        <w:tab/>
      </w:r>
      <w:r w:rsidR="007C4F87" w:rsidRPr="007D110C">
        <w:rPr>
          <w:rFonts w:ascii="Arial" w:eastAsia="Times New Roman" w:hAnsi="Arial"/>
          <w:bCs/>
          <w:lang w:val="en-GB"/>
        </w:rPr>
        <w:t xml:space="preserve">+855 </w:t>
      </w:r>
      <w:r w:rsidR="00E83319" w:rsidRPr="007D110C">
        <w:rPr>
          <w:rFonts w:ascii="Arial" w:eastAsia="Times New Roman" w:hAnsi="Arial"/>
          <w:lang w:val="en-GB"/>
        </w:rPr>
        <w:t>095 797 909</w:t>
      </w:r>
    </w:p>
    <w:p w14:paraId="3D35880D" w14:textId="77777777" w:rsidR="00C27DBA" w:rsidRPr="007D110C" w:rsidRDefault="00C27DBA" w:rsidP="009E128C">
      <w:pPr>
        <w:pStyle w:val="Footer"/>
        <w:widowControl/>
        <w:tabs>
          <w:tab w:val="clear" w:pos="4153"/>
          <w:tab w:val="clear" w:pos="8306"/>
          <w:tab w:val="left" w:pos="2700"/>
        </w:tabs>
        <w:autoSpaceDE/>
        <w:autoSpaceDN/>
        <w:adjustRightInd/>
        <w:spacing w:after="0"/>
        <w:jc w:val="left"/>
        <w:rPr>
          <w:rFonts w:ascii="Arial" w:eastAsia="Times New Roman" w:hAnsi="Arial"/>
          <w:lang w:val="en-GB"/>
        </w:rPr>
      </w:pPr>
    </w:p>
    <w:p w14:paraId="2FC6F824" w14:textId="77777777" w:rsidR="00C27DBA" w:rsidRPr="007D110C" w:rsidRDefault="0039503D" w:rsidP="009E128C">
      <w:pPr>
        <w:widowControl/>
        <w:tabs>
          <w:tab w:val="left" w:pos="2700"/>
        </w:tabs>
        <w:autoSpaceDE/>
        <w:autoSpaceDN/>
        <w:adjustRightInd/>
        <w:rPr>
          <w:rFonts w:ascii="Arial" w:eastAsia="Times New Roman" w:hAnsi="Arial"/>
          <w:b/>
          <w:u w:val="single"/>
          <w:lang w:val="en-GB"/>
        </w:rPr>
      </w:pPr>
      <w:r w:rsidRPr="007D110C">
        <w:rPr>
          <w:rFonts w:ascii="Arial" w:eastAsia="Times New Roman" w:hAnsi="Arial"/>
          <w:b/>
          <w:u w:val="single"/>
          <w:lang w:val="en-GB"/>
        </w:rPr>
        <w:t>The Service Provider</w:t>
      </w:r>
    </w:p>
    <w:p w14:paraId="7F2A36D8" w14:textId="77777777" w:rsidR="00C27DBA" w:rsidRPr="007D110C" w:rsidRDefault="00C27DBA" w:rsidP="009E128C">
      <w:pPr>
        <w:widowControl/>
        <w:tabs>
          <w:tab w:val="left" w:pos="2700"/>
        </w:tabs>
        <w:autoSpaceDE/>
        <w:autoSpaceDN/>
        <w:adjustRightInd/>
        <w:rPr>
          <w:rFonts w:ascii="Arial" w:eastAsia="Times New Roman" w:hAnsi="Arial"/>
          <w:u w:val="single"/>
          <w:lang w:val="en-GB"/>
        </w:rPr>
      </w:pPr>
    </w:p>
    <w:p w14:paraId="1186FE66" w14:textId="71A3218C" w:rsidR="00A61112" w:rsidRPr="007D110C" w:rsidRDefault="0039503D" w:rsidP="00AD6DB6">
      <w:pPr>
        <w:pStyle w:val="Default"/>
        <w:rPr>
          <w:rFonts w:ascii="Arial" w:hAnsi="Arial" w:cs="Arial"/>
          <w:color w:val="auto"/>
          <w:sz w:val="22"/>
          <w:szCs w:val="22"/>
        </w:rPr>
      </w:pPr>
      <w:r w:rsidRPr="007D110C">
        <w:rPr>
          <w:rFonts w:ascii="Arial" w:eastAsia="Times New Roman" w:hAnsi="Arial"/>
          <w:b/>
          <w:color w:val="auto"/>
          <w:sz w:val="22"/>
          <w:szCs w:val="22"/>
          <w:lang w:val="en-GB"/>
        </w:rPr>
        <w:t>Name:</w:t>
      </w:r>
      <w:r w:rsidRPr="007D110C">
        <w:rPr>
          <w:rFonts w:ascii="Arial" w:eastAsia="Times New Roman" w:hAnsi="Arial"/>
          <w:b/>
          <w:color w:val="auto"/>
          <w:sz w:val="22"/>
          <w:szCs w:val="22"/>
          <w:lang w:val="en-GB"/>
        </w:rPr>
        <w:tab/>
      </w:r>
      <w:r w:rsidR="0074122A" w:rsidRPr="007D110C">
        <w:rPr>
          <w:rFonts w:ascii="Arial" w:eastAsia="Times New Roman" w:hAnsi="Arial"/>
          <w:b/>
          <w:color w:val="auto"/>
          <w:sz w:val="22"/>
          <w:szCs w:val="22"/>
          <w:lang w:val="en-GB"/>
        </w:rPr>
        <w:tab/>
      </w:r>
      <w:r w:rsidR="0083273E" w:rsidRPr="007D110C">
        <w:rPr>
          <w:rFonts w:ascii="Arial" w:eastAsia="Times New Roman" w:hAnsi="Arial"/>
          <w:b/>
          <w:color w:val="auto"/>
          <w:sz w:val="22"/>
          <w:szCs w:val="22"/>
          <w:lang w:val="en-GB"/>
        </w:rPr>
        <w:tab/>
      </w:r>
      <w:r w:rsidR="0083273E" w:rsidRPr="007D110C">
        <w:rPr>
          <w:rFonts w:ascii="Arial" w:eastAsia="Times New Roman" w:hAnsi="Arial"/>
          <w:b/>
          <w:color w:val="auto"/>
          <w:sz w:val="22"/>
          <w:szCs w:val="22"/>
          <w:lang w:val="en-GB"/>
        </w:rPr>
        <w:tab/>
      </w:r>
      <w:proofErr w:type="spellStart"/>
      <w:r w:rsidR="00A02D61" w:rsidRPr="007D110C">
        <w:rPr>
          <w:rFonts w:ascii="Arial" w:hAnsi="Arial" w:cs="Arial"/>
          <w:b/>
          <w:bCs/>
          <w:color w:val="auto"/>
          <w:sz w:val="22"/>
          <w:szCs w:val="22"/>
        </w:rPr>
        <w:t>TrustMe</w:t>
      </w:r>
      <w:proofErr w:type="spellEnd"/>
      <w:r w:rsidR="00A02D61" w:rsidRPr="007D110C">
        <w:rPr>
          <w:rFonts w:ascii="Arial" w:hAnsi="Arial" w:cs="Arial"/>
          <w:b/>
          <w:bCs/>
          <w:color w:val="auto"/>
          <w:sz w:val="22"/>
          <w:szCs w:val="22"/>
        </w:rPr>
        <w:t xml:space="preserve"> Consultancy Service</w:t>
      </w:r>
    </w:p>
    <w:p w14:paraId="61626B34" w14:textId="02126751" w:rsidR="00A02D61" w:rsidRPr="007D110C" w:rsidRDefault="00A02D61" w:rsidP="002C33B3">
      <w:pPr>
        <w:pStyle w:val="Default"/>
        <w:rPr>
          <w:rFonts w:ascii="Arial" w:hAnsi="Arial" w:cs="Arial"/>
          <w:b/>
          <w:bCs/>
          <w:color w:val="auto"/>
          <w:sz w:val="22"/>
          <w:szCs w:val="22"/>
        </w:rPr>
      </w:pPr>
      <w:r w:rsidRPr="007D110C">
        <w:rPr>
          <w:rFonts w:ascii="Arial" w:hAnsi="Arial" w:cs="Arial"/>
          <w:b/>
          <w:bCs/>
          <w:color w:val="auto"/>
          <w:sz w:val="22"/>
          <w:szCs w:val="22"/>
        </w:rPr>
        <w:t>Represent:</w:t>
      </w:r>
      <w:r w:rsidRPr="007D110C">
        <w:rPr>
          <w:rFonts w:ascii="Arial" w:hAnsi="Arial" w:cs="Arial"/>
          <w:b/>
          <w:bCs/>
          <w:color w:val="auto"/>
          <w:sz w:val="22"/>
          <w:szCs w:val="22"/>
        </w:rPr>
        <w:tab/>
      </w:r>
      <w:r w:rsidR="0083273E" w:rsidRPr="007D110C">
        <w:rPr>
          <w:rFonts w:ascii="Arial" w:hAnsi="Arial" w:cs="Arial"/>
          <w:b/>
          <w:bCs/>
          <w:color w:val="auto"/>
          <w:sz w:val="22"/>
          <w:szCs w:val="22"/>
        </w:rPr>
        <w:tab/>
      </w:r>
      <w:r w:rsidR="0083273E" w:rsidRPr="007D110C">
        <w:rPr>
          <w:rFonts w:ascii="Arial" w:hAnsi="Arial" w:cs="Arial"/>
          <w:b/>
          <w:bCs/>
          <w:color w:val="auto"/>
          <w:sz w:val="22"/>
          <w:szCs w:val="22"/>
        </w:rPr>
        <w:tab/>
      </w:r>
      <w:r w:rsidRPr="007D110C">
        <w:rPr>
          <w:rFonts w:ascii="Arial" w:hAnsi="Arial" w:cs="Arial"/>
          <w:b/>
          <w:bCs/>
          <w:color w:val="auto"/>
          <w:sz w:val="22"/>
          <w:szCs w:val="22"/>
        </w:rPr>
        <w:t>Mr. Sous Vannoeun</w:t>
      </w:r>
    </w:p>
    <w:p w14:paraId="0A092F27" w14:textId="5D221197" w:rsidR="00AD6DB6" w:rsidRPr="007D110C" w:rsidRDefault="0039503D" w:rsidP="0083273E">
      <w:pPr>
        <w:pStyle w:val="Default"/>
        <w:ind w:left="2880" w:hanging="2880"/>
        <w:rPr>
          <w:rFonts w:ascii="Arial" w:hAnsi="Arial" w:cs="Arial"/>
          <w:color w:val="auto"/>
          <w:sz w:val="22"/>
          <w:szCs w:val="22"/>
        </w:rPr>
      </w:pPr>
      <w:r w:rsidRPr="007D110C">
        <w:rPr>
          <w:rFonts w:ascii="Arial" w:hAnsi="Arial" w:cs="Arial"/>
          <w:b/>
          <w:bCs/>
          <w:color w:val="auto"/>
          <w:sz w:val="22"/>
          <w:szCs w:val="22"/>
        </w:rPr>
        <w:t>Address:</w:t>
      </w:r>
      <w:r w:rsidRPr="007D110C">
        <w:rPr>
          <w:rFonts w:ascii="Arial" w:eastAsia="Times New Roman" w:hAnsi="Arial"/>
          <w:color w:val="auto"/>
          <w:sz w:val="22"/>
          <w:szCs w:val="22"/>
          <w:lang w:val="en-GB"/>
        </w:rPr>
        <w:tab/>
      </w:r>
      <w:r w:rsidR="00A02D61" w:rsidRPr="007D110C">
        <w:rPr>
          <w:rFonts w:ascii="Arial" w:hAnsi="Arial" w:cs="Arial"/>
          <w:color w:val="auto"/>
          <w:sz w:val="22"/>
          <w:szCs w:val="22"/>
        </w:rPr>
        <w:t xml:space="preserve">#94, Rumchek4 village, Sangkat </w:t>
      </w:r>
      <w:proofErr w:type="spellStart"/>
      <w:r w:rsidR="00A02D61" w:rsidRPr="007D110C">
        <w:rPr>
          <w:rFonts w:ascii="Arial" w:hAnsi="Arial" w:cs="Arial"/>
          <w:color w:val="auto"/>
          <w:sz w:val="22"/>
          <w:szCs w:val="22"/>
        </w:rPr>
        <w:t>Ratanak</w:t>
      </w:r>
      <w:proofErr w:type="spellEnd"/>
      <w:r w:rsidR="00A02D61" w:rsidRPr="007D110C">
        <w:rPr>
          <w:rFonts w:ascii="Arial" w:hAnsi="Arial" w:cs="Arial"/>
          <w:color w:val="auto"/>
          <w:sz w:val="22"/>
          <w:szCs w:val="22"/>
        </w:rPr>
        <w:t>, Battambang Municipality, Battambang Province</w:t>
      </w:r>
      <w:r w:rsidR="00EA3C6B" w:rsidRPr="007D110C">
        <w:rPr>
          <w:rFonts w:ascii="Arial" w:hAnsi="Arial" w:cs="Arial"/>
          <w:color w:val="auto"/>
          <w:sz w:val="22"/>
          <w:szCs w:val="22"/>
        </w:rPr>
        <w:t>, Cambodia.</w:t>
      </w:r>
      <w:r w:rsidR="00AD6DB6" w:rsidRPr="007D110C">
        <w:rPr>
          <w:rFonts w:ascii="Arial" w:hAnsi="Arial" w:cs="Arial"/>
          <w:color w:val="auto"/>
          <w:sz w:val="22"/>
          <w:szCs w:val="22"/>
        </w:rPr>
        <w:t xml:space="preserve"> </w:t>
      </w:r>
    </w:p>
    <w:p w14:paraId="138F46C7" w14:textId="6159BF87" w:rsidR="0083273E" w:rsidRPr="007D110C" w:rsidRDefault="0083273E" w:rsidP="0083273E">
      <w:pPr>
        <w:widowControl/>
        <w:tabs>
          <w:tab w:val="left" w:pos="2700"/>
        </w:tabs>
        <w:autoSpaceDE/>
        <w:autoSpaceDN/>
        <w:adjustRightInd/>
        <w:rPr>
          <w:rFonts w:ascii="Arial" w:eastAsia="Times New Roman" w:hAnsi="Arial"/>
          <w:lang w:val="en-GB"/>
        </w:rPr>
      </w:pPr>
      <w:r w:rsidRPr="007D110C">
        <w:rPr>
          <w:rFonts w:ascii="Arial" w:eastAsia="Times New Roman" w:hAnsi="Arial"/>
          <w:b/>
          <w:lang w:val="en-GB"/>
        </w:rPr>
        <w:t>Email address:</w:t>
      </w:r>
      <w:r w:rsidRPr="007D110C">
        <w:rPr>
          <w:rFonts w:ascii="Arial" w:eastAsia="Times New Roman" w:hAnsi="Arial"/>
          <w:b/>
          <w:lang w:val="en-GB"/>
        </w:rPr>
        <w:tab/>
      </w:r>
      <w:r w:rsidRPr="007D110C">
        <w:rPr>
          <w:rFonts w:ascii="Arial" w:eastAsia="Times New Roman" w:hAnsi="Arial"/>
          <w:b/>
          <w:lang w:val="en-GB"/>
        </w:rPr>
        <w:tab/>
      </w:r>
      <w:r w:rsidRPr="007D110C">
        <w:rPr>
          <w:rFonts w:ascii="Arial" w:eastAsia="Times New Roman" w:hAnsi="Arial"/>
          <w:lang w:val="en-GB"/>
        </w:rPr>
        <w:t>trustmeconsultancy4@gmail.com</w:t>
      </w:r>
    </w:p>
    <w:p w14:paraId="7A9AF231" w14:textId="0B1B8BE9" w:rsidR="0083273E" w:rsidRPr="007D110C" w:rsidRDefault="0083273E" w:rsidP="0083273E">
      <w:pPr>
        <w:widowControl/>
        <w:tabs>
          <w:tab w:val="left" w:pos="2700"/>
        </w:tabs>
        <w:autoSpaceDE/>
        <w:autoSpaceDN/>
        <w:adjustRightInd/>
        <w:rPr>
          <w:rFonts w:ascii="Arial" w:eastAsia="Times New Roman" w:hAnsi="Arial"/>
          <w:lang w:val="en-GB"/>
        </w:rPr>
      </w:pPr>
      <w:r w:rsidRPr="007D110C">
        <w:rPr>
          <w:rFonts w:ascii="Arial" w:eastAsia="Times New Roman" w:hAnsi="Arial"/>
          <w:b/>
          <w:lang w:val="en-GB"/>
        </w:rPr>
        <w:t>Telephone number:</w:t>
      </w:r>
      <w:r w:rsidRPr="007D110C">
        <w:rPr>
          <w:rFonts w:ascii="Arial" w:eastAsia="Times New Roman" w:hAnsi="Arial"/>
          <w:b/>
          <w:lang w:val="en-GB"/>
        </w:rPr>
        <w:tab/>
      </w:r>
      <w:r w:rsidRPr="007D110C">
        <w:rPr>
          <w:rFonts w:ascii="Arial" w:eastAsia="Times New Roman" w:hAnsi="Arial"/>
          <w:b/>
          <w:lang w:val="en-GB"/>
        </w:rPr>
        <w:tab/>
      </w:r>
      <w:r w:rsidRPr="007D110C">
        <w:rPr>
          <w:rFonts w:ascii="Arial" w:eastAsia="Times New Roman" w:hAnsi="Arial"/>
          <w:bCs/>
          <w:lang w:val="en-GB"/>
        </w:rPr>
        <w:t xml:space="preserve">+855 </w:t>
      </w:r>
      <w:r w:rsidRPr="007D110C">
        <w:rPr>
          <w:rFonts w:ascii="Arial" w:eastAsia="Times New Roman" w:hAnsi="Arial"/>
          <w:lang w:val="en-GB"/>
        </w:rPr>
        <w:t>012 536 860</w:t>
      </w:r>
    </w:p>
    <w:p w14:paraId="3A72E674" w14:textId="77777777" w:rsidR="00C27DBA" w:rsidRPr="007D110C" w:rsidRDefault="00C27DBA" w:rsidP="009E128C">
      <w:pPr>
        <w:widowControl/>
        <w:tabs>
          <w:tab w:val="left" w:pos="2700"/>
        </w:tabs>
        <w:autoSpaceDE/>
        <w:autoSpaceDN/>
        <w:adjustRightInd/>
        <w:rPr>
          <w:rFonts w:ascii="Arial" w:hAnsi="Arial" w:cs="Arial"/>
        </w:rPr>
      </w:pPr>
    </w:p>
    <w:p w14:paraId="0118ED79" w14:textId="669B54D8" w:rsidR="00C27DBA" w:rsidRPr="007D110C" w:rsidRDefault="0039503D" w:rsidP="009E128C">
      <w:pPr>
        <w:widowControl/>
        <w:tabs>
          <w:tab w:val="left" w:pos="2694"/>
          <w:tab w:val="left" w:pos="3870"/>
        </w:tabs>
        <w:autoSpaceDE/>
        <w:autoSpaceDN/>
        <w:adjustRightInd/>
        <w:rPr>
          <w:rFonts w:ascii="Arial" w:eastAsia="Times New Roman" w:hAnsi="Arial"/>
          <w:lang w:val="en-GB"/>
        </w:rPr>
      </w:pPr>
      <w:r w:rsidRPr="007D110C">
        <w:rPr>
          <w:rFonts w:ascii="Arial" w:eastAsia="Times New Roman" w:hAnsi="Arial"/>
          <w:lang w:val="en-GB"/>
        </w:rPr>
        <w:t>The Service Provider is referred to as “</w:t>
      </w:r>
      <w:r w:rsidRPr="007D110C">
        <w:rPr>
          <w:rFonts w:ascii="Arial" w:eastAsia="Times New Roman" w:hAnsi="Arial"/>
          <w:b/>
          <w:lang w:val="en-GB"/>
        </w:rPr>
        <w:t>You</w:t>
      </w:r>
      <w:r w:rsidRPr="007D110C">
        <w:rPr>
          <w:rFonts w:ascii="Arial" w:eastAsia="Times New Roman" w:hAnsi="Arial"/>
          <w:lang w:val="en-GB"/>
        </w:rPr>
        <w:t xml:space="preserve">” throughout this Agreement which includes your representatives and authorised </w:t>
      </w:r>
      <w:r w:rsidR="000A42B7" w:rsidRPr="007D110C">
        <w:rPr>
          <w:rFonts w:ascii="Arial" w:eastAsia="Times New Roman" w:hAnsi="Arial"/>
          <w:lang w:val="en-GB"/>
        </w:rPr>
        <w:t>sub-contractors</w:t>
      </w:r>
      <w:r w:rsidRPr="007D110C">
        <w:rPr>
          <w:rFonts w:ascii="Arial" w:eastAsia="Times New Roman" w:hAnsi="Arial"/>
          <w:lang w:val="en-GB"/>
        </w:rPr>
        <w:t>. Where the co</w:t>
      </w:r>
      <w:r w:rsidR="004527F3" w:rsidRPr="007D110C">
        <w:rPr>
          <w:rFonts w:ascii="Arial" w:eastAsia="Times New Roman" w:hAnsi="Arial"/>
          <w:lang w:val="en-GB"/>
        </w:rPr>
        <w:t>ntract places an obligation on You, Y</w:t>
      </w:r>
      <w:r w:rsidRPr="007D110C">
        <w:rPr>
          <w:rFonts w:ascii="Arial" w:eastAsia="Times New Roman" w:hAnsi="Arial"/>
          <w:lang w:val="en-GB"/>
        </w:rPr>
        <w:t xml:space="preserve">ou </w:t>
      </w:r>
      <w:r w:rsidR="00334154" w:rsidRPr="007D110C">
        <w:rPr>
          <w:rFonts w:ascii="Arial" w:eastAsia="Times New Roman" w:hAnsi="Arial"/>
          <w:lang w:val="en-GB"/>
        </w:rPr>
        <w:t xml:space="preserve">hereby </w:t>
      </w:r>
      <w:r w:rsidRPr="007D110C">
        <w:rPr>
          <w:rFonts w:ascii="Arial" w:eastAsia="Times New Roman" w:hAnsi="Arial"/>
          <w:lang w:val="en-GB"/>
        </w:rPr>
        <w:t xml:space="preserve">agree to procure that your representatives and authorised </w:t>
      </w:r>
      <w:r w:rsidR="000A42B7" w:rsidRPr="007D110C">
        <w:rPr>
          <w:rFonts w:ascii="Arial" w:eastAsia="Times New Roman" w:hAnsi="Arial"/>
          <w:lang w:val="en-GB"/>
        </w:rPr>
        <w:t>sub-contractors</w:t>
      </w:r>
      <w:r w:rsidRPr="007D110C">
        <w:rPr>
          <w:rFonts w:ascii="Arial" w:eastAsia="Times New Roman" w:hAnsi="Arial"/>
          <w:lang w:val="en-GB"/>
        </w:rPr>
        <w:t xml:space="preserve"> (if any) also comply</w:t>
      </w:r>
      <w:r w:rsidR="0035575C" w:rsidRPr="007D110C">
        <w:rPr>
          <w:rFonts w:ascii="Arial" w:eastAsia="Times New Roman" w:hAnsi="Arial"/>
          <w:lang w:val="en-GB"/>
        </w:rPr>
        <w:t xml:space="preserve"> and You </w:t>
      </w:r>
      <w:r w:rsidR="00334154" w:rsidRPr="007D110C">
        <w:rPr>
          <w:rFonts w:ascii="Arial" w:eastAsia="Times New Roman" w:hAnsi="Arial"/>
          <w:lang w:val="en-GB"/>
        </w:rPr>
        <w:t xml:space="preserve">hereby agree and acknowledge that You </w:t>
      </w:r>
      <w:r w:rsidR="0035575C" w:rsidRPr="007D110C">
        <w:rPr>
          <w:rFonts w:ascii="Arial" w:eastAsia="Times New Roman" w:hAnsi="Arial"/>
          <w:lang w:val="en-GB"/>
        </w:rPr>
        <w:t xml:space="preserve">will be liable for any breach of contract, gross negligence or intent or any other unlawful act by your representatives and authorised </w:t>
      </w:r>
      <w:r w:rsidR="00174F89" w:rsidRPr="007D110C">
        <w:rPr>
          <w:rFonts w:ascii="Arial" w:eastAsia="Times New Roman" w:hAnsi="Arial"/>
          <w:lang w:val="en-GB"/>
        </w:rPr>
        <w:t>sub-contractors</w:t>
      </w:r>
      <w:r w:rsidR="0035575C" w:rsidRPr="007D110C">
        <w:rPr>
          <w:rFonts w:ascii="Arial" w:eastAsia="Times New Roman" w:hAnsi="Arial"/>
          <w:lang w:val="en-GB"/>
        </w:rPr>
        <w:t xml:space="preserve"> (if any)</w:t>
      </w:r>
      <w:r w:rsidRPr="007D110C">
        <w:rPr>
          <w:rFonts w:ascii="Arial" w:eastAsia="Times New Roman" w:hAnsi="Arial"/>
          <w:lang w:val="en-GB"/>
        </w:rPr>
        <w:t>.</w:t>
      </w:r>
    </w:p>
    <w:p w14:paraId="345ADA6E" w14:textId="77777777" w:rsidR="00C27DBA" w:rsidRPr="007D110C" w:rsidRDefault="00C27DBA" w:rsidP="009E128C">
      <w:pPr>
        <w:widowControl/>
        <w:tabs>
          <w:tab w:val="left" w:pos="2694"/>
          <w:tab w:val="left" w:pos="3870"/>
        </w:tabs>
        <w:autoSpaceDE/>
        <w:autoSpaceDN/>
        <w:adjustRightInd/>
        <w:rPr>
          <w:rFonts w:ascii="Arial" w:eastAsia="Times New Roman" w:hAnsi="Arial"/>
          <w:lang w:val="en-GB"/>
        </w:rPr>
      </w:pPr>
    </w:p>
    <w:p w14:paraId="1C7A6C88" w14:textId="4E129006" w:rsidR="00C27DBA" w:rsidRPr="007D110C" w:rsidRDefault="0039503D" w:rsidP="009E128C">
      <w:pPr>
        <w:widowControl/>
        <w:tabs>
          <w:tab w:val="left" w:pos="2694"/>
          <w:tab w:val="left" w:pos="3870"/>
        </w:tabs>
        <w:autoSpaceDE/>
        <w:autoSpaceDN/>
        <w:adjustRightInd/>
        <w:rPr>
          <w:rFonts w:ascii="Arial" w:eastAsia="Times New Roman" w:hAnsi="Arial"/>
          <w:lang w:val="en-GB"/>
        </w:rPr>
      </w:pPr>
      <w:r w:rsidRPr="007D110C">
        <w:rPr>
          <w:rFonts w:ascii="Arial" w:eastAsia="Times New Roman" w:hAnsi="Arial"/>
          <w:lang w:val="en-GB"/>
        </w:rPr>
        <w:t xml:space="preserve">This Agreement is between </w:t>
      </w:r>
      <w:r w:rsidR="004527F3" w:rsidRPr="007D110C">
        <w:rPr>
          <w:rFonts w:ascii="Arial" w:eastAsia="Times New Roman" w:hAnsi="Arial"/>
          <w:lang w:val="en-GB"/>
        </w:rPr>
        <w:t xml:space="preserve">You </w:t>
      </w:r>
      <w:r w:rsidRPr="007D110C">
        <w:rPr>
          <w:rFonts w:ascii="Arial" w:eastAsia="Times New Roman" w:hAnsi="Arial"/>
          <w:lang w:val="en-GB"/>
        </w:rPr>
        <w:t xml:space="preserve">and </w:t>
      </w:r>
      <w:r w:rsidR="000A42B7" w:rsidRPr="007D110C">
        <w:rPr>
          <w:rFonts w:ascii="Arial" w:eastAsia="Times New Roman" w:hAnsi="Arial"/>
          <w:b/>
          <w:lang w:val="en-GB"/>
        </w:rPr>
        <w:t>GADC</w:t>
      </w:r>
      <w:r w:rsidRPr="007D110C">
        <w:rPr>
          <w:rFonts w:ascii="Arial" w:eastAsia="Times New Roman" w:hAnsi="Arial"/>
          <w:lang w:val="en-GB"/>
        </w:rPr>
        <w:t xml:space="preserve">, </w:t>
      </w:r>
      <w:proofErr w:type="gramStart"/>
      <w:r w:rsidRPr="007D110C">
        <w:rPr>
          <w:rFonts w:ascii="Arial" w:eastAsia="Times New Roman" w:hAnsi="Arial"/>
          <w:lang w:val="en-GB"/>
        </w:rPr>
        <w:t>All</w:t>
      </w:r>
      <w:proofErr w:type="gramEnd"/>
      <w:r w:rsidRPr="007D110C">
        <w:rPr>
          <w:rFonts w:ascii="Arial" w:eastAsia="Times New Roman" w:hAnsi="Arial"/>
          <w:lang w:val="en-GB"/>
        </w:rPr>
        <w:t xml:space="preserve"> references to </w:t>
      </w:r>
      <w:r w:rsidR="000A42B7" w:rsidRPr="007D110C">
        <w:rPr>
          <w:rFonts w:ascii="Arial" w:eastAsia="Times New Roman" w:hAnsi="Arial"/>
          <w:lang w:val="en-GB"/>
        </w:rPr>
        <w:t>GADC</w:t>
      </w:r>
      <w:r w:rsidRPr="007D110C">
        <w:rPr>
          <w:rFonts w:ascii="Arial" w:eastAsia="Times New Roman" w:hAnsi="Arial"/>
          <w:lang w:val="en-GB"/>
        </w:rPr>
        <w:t xml:space="preserve"> include </w:t>
      </w:r>
      <w:r w:rsidR="000A42B7" w:rsidRPr="007D110C">
        <w:rPr>
          <w:rFonts w:ascii="Arial" w:eastAsia="Times New Roman" w:hAnsi="Arial"/>
          <w:lang w:val="en-GB"/>
        </w:rPr>
        <w:t>GADC</w:t>
      </w:r>
      <w:r w:rsidRPr="007D110C">
        <w:rPr>
          <w:rFonts w:ascii="Arial" w:eastAsia="Times New Roman" w:hAnsi="Arial"/>
          <w:lang w:val="en-GB"/>
        </w:rPr>
        <w:t xml:space="preserve"> entities who are members of </w:t>
      </w:r>
      <w:r w:rsidR="000A42B7" w:rsidRPr="007D110C">
        <w:rPr>
          <w:rFonts w:ascii="Arial" w:eastAsia="Times New Roman" w:hAnsi="Arial"/>
          <w:lang w:val="en-GB"/>
        </w:rPr>
        <w:t>GADC</w:t>
      </w:r>
      <w:r w:rsidRPr="007D110C">
        <w:rPr>
          <w:rFonts w:ascii="Arial" w:eastAsia="Times New Roman" w:hAnsi="Arial"/>
          <w:lang w:val="en-GB"/>
        </w:rPr>
        <w:t>.</w:t>
      </w:r>
    </w:p>
    <w:p w14:paraId="30D931C7" w14:textId="77777777" w:rsidR="00C27DBA" w:rsidRPr="007D110C" w:rsidRDefault="0039503D" w:rsidP="009E128C">
      <w:pPr>
        <w:pStyle w:val="Heading1"/>
        <w:widowControl/>
        <w:autoSpaceDE/>
        <w:autoSpaceDN/>
        <w:adjustRightInd/>
        <w:spacing w:before="120"/>
        <w:rPr>
          <w:rFonts w:ascii="Arial" w:eastAsia="Times New Roman" w:hAnsi="Arial"/>
          <w:bCs w:val="0"/>
          <w:kern w:val="28"/>
          <w:u w:val="single"/>
          <w:lang w:val="en-GB"/>
        </w:rPr>
      </w:pPr>
      <w:bookmarkStart w:id="0" w:name="a875656"/>
      <w:r w:rsidRPr="007D110C">
        <w:rPr>
          <w:rFonts w:ascii="Arial" w:eastAsia="Times New Roman" w:hAnsi="Arial"/>
          <w:bCs w:val="0"/>
          <w:kern w:val="28"/>
          <w:u w:val="single"/>
          <w:lang w:val="en-GB"/>
        </w:rPr>
        <w:t>Services</w:t>
      </w:r>
      <w:bookmarkEnd w:id="0"/>
    </w:p>
    <w:p w14:paraId="17577F04" w14:textId="393B09E1" w:rsidR="00C27DBA" w:rsidRPr="007D110C" w:rsidRDefault="004527F3" w:rsidP="009E128C">
      <w:pPr>
        <w:pStyle w:val="Heading2"/>
        <w:widowControl/>
        <w:autoSpaceDE/>
        <w:autoSpaceDN/>
        <w:adjustRightInd/>
        <w:rPr>
          <w:rFonts w:ascii="Arial" w:eastAsia="Times New Roman" w:hAnsi="Arial"/>
          <w:color w:val="auto"/>
          <w:kern w:val="28"/>
          <w:lang w:val="en-GB"/>
        </w:rPr>
      </w:pPr>
      <w:r w:rsidRPr="007D110C">
        <w:rPr>
          <w:rFonts w:ascii="Arial" w:eastAsia="Times New Roman" w:hAnsi="Arial"/>
          <w:color w:val="auto"/>
          <w:kern w:val="28"/>
          <w:lang w:val="en-GB"/>
        </w:rPr>
        <w:t xml:space="preserve">You </w:t>
      </w:r>
      <w:r w:rsidR="004506AD" w:rsidRPr="007D110C">
        <w:rPr>
          <w:rFonts w:ascii="Arial" w:eastAsia="Times New Roman" w:hAnsi="Arial"/>
          <w:color w:val="auto"/>
          <w:kern w:val="28"/>
          <w:lang w:val="en-GB"/>
        </w:rPr>
        <w:t xml:space="preserve">hereby </w:t>
      </w:r>
      <w:r w:rsidR="0039503D" w:rsidRPr="007D110C">
        <w:rPr>
          <w:rFonts w:ascii="Arial" w:eastAsia="Times New Roman" w:hAnsi="Arial"/>
          <w:color w:val="auto"/>
          <w:kern w:val="28"/>
          <w:lang w:val="en-GB"/>
        </w:rPr>
        <w:t xml:space="preserve">agree to </w:t>
      </w:r>
      <w:r w:rsidR="004506AD" w:rsidRPr="007D110C">
        <w:rPr>
          <w:rFonts w:ascii="Arial" w:eastAsia="Times New Roman" w:hAnsi="Arial"/>
          <w:color w:val="auto"/>
          <w:kern w:val="28"/>
          <w:lang w:val="en-GB"/>
        </w:rPr>
        <w:t xml:space="preserve">perform </w:t>
      </w:r>
      <w:r w:rsidR="0039503D" w:rsidRPr="007D110C">
        <w:rPr>
          <w:rFonts w:ascii="Arial" w:eastAsia="Times New Roman" w:hAnsi="Arial"/>
          <w:color w:val="auto"/>
          <w:kern w:val="28"/>
          <w:lang w:val="en-GB"/>
        </w:rPr>
        <w:t xml:space="preserve">the services set out </w:t>
      </w:r>
      <w:r w:rsidR="004506AD" w:rsidRPr="007D110C">
        <w:rPr>
          <w:rFonts w:ascii="Arial" w:eastAsia="Times New Roman" w:hAnsi="Arial"/>
          <w:color w:val="auto"/>
          <w:kern w:val="28"/>
          <w:lang w:val="en-GB"/>
        </w:rPr>
        <w:t xml:space="preserve">in </w:t>
      </w:r>
      <w:r w:rsidR="00A6777D" w:rsidRPr="007D110C">
        <w:rPr>
          <w:rFonts w:ascii="Arial" w:eastAsia="Times New Roman" w:hAnsi="Arial"/>
          <w:color w:val="auto"/>
          <w:kern w:val="28"/>
          <w:lang w:val="en-GB"/>
        </w:rPr>
        <w:t xml:space="preserve">the </w:t>
      </w:r>
      <w:r w:rsidR="00B4123D" w:rsidRPr="007D110C">
        <w:rPr>
          <w:rFonts w:ascii="Arial" w:eastAsia="Times New Roman" w:hAnsi="Arial"/>
          <w:color w:val="auto"/>
          <w:kern w:val="28"/>
          <w:lang w:val="en-GB"/>
        </w:rPr>
        <w:t>Term of Reference</w:t>
      </w:r>
      <w:r w:rsidR="00A6777D" w:rsidRPr="007D110C">
        <w:rPr>
          <w:rFonts w:ascii="Arial" w:eastAsia="Times New Roman" w:hAnsi="Arial"/>
          <w:color w:val="auto"/>
          <w:kern w:val="28"/>
          <w:lang w:val="en-GB"/>
        </w:rPr>
        <w:t xml:space="preserve"> </w:t>
      </w:r>
      <w:r w:rsidR="0059286A" w:rsidRPr="007D110C">
        <w:rPr>
          <w:rFonts w:ascii="Arial" w:eastAsia="Times New Roman" w:hAnsi="Arial"/>
          <w:color w:val="auto"/>
          <w:kern w:val="28"/>
          <w:lang w:val="en-GB"/>
        </w:rPr>
        <w:t xml:space="preserve">as </w:t>
      </w:r>
      <w:r w:rsidR="00A6777D" w:rsidRPr="007D110C">
        <w:rPr>
          <w:rFonts w:ascii="Arial" w:eastAsia="Times New Roman" w:hAnsi="Arial"/>
          <w:color w:val="auto"/>
          <w:kern w:val="28"/>
          <w:lang w:val="en-GB"/>
        </w:rPr>
        <w:t>attached</w:t>
      </w:r>
      <w:r w:rsidR="0059286A" w:rsidRPr="007D110C">
        <w:rPr>
          <w:rFonts w:ascii="Arial" w:eastAsia="Times New Roman" w:hAnsi="Arial"/>
          <w:color w:val="auto"/>
          <w:kern w:val="28"/>
          <w:lang w:val="en-GB"/>
        </w:rPr>
        <w:t>,</w:t>
      </w:r>
      <w:r w:rsidR="00A6777D" w:rsidRPr="007D110C">
        <w:rPr>
          <w:rFonts w:ascii="Arial" w:eastAsia="Times New Roman" w:hAnsi="Arial"/>
          <w:color w:val="auto"/>
          <w:kern w:val="28"/>
          <w:lang w:val="en-GB"/>
        </w:rPr>
        <w:t xml:space="preserve"> </w:t>
      </w:r>
      <w:r w:rsidR="0059286A" w:rsidRPr="007D110C">
        <w:rPr>
          <w:rFonts w:ascii="Arial" w:eastAsia="Times New Roman" w:hAnsi="Arial"/>
          <w:color w:val="auto"/>
          <w:kern w:val="28"/>
          <w:lang w:val="en-GB"/>
        </w:rPr>
        <w:t xml:space="preserve">from </w:t>
      </w:r>
      <w:r w:rsidR="00174F89" w:rsidRPr="007D110C">
        <w:rPr>
          <w:rFonts w:ascii="Arial" w:eastAsia="Times New Roman" w:hAnsi="Arial"/>
          <w:b/>
          <w:bCs/>
          <w:color w:val="auto"/>
          <w:kern w:val="28"/>
          <w:lang w:val="en-GB"/>
        </w:rPr>
        <w:t xml:space="preserve">November </w:t>
      </w:r>
      <w:r w:rsidR="007649C9" w:rsidRPr="007D110C">
        <w:rPr>
          <w:rFonts w:ascii="Arial" w:eastAsia="Times New Roman" w:hAnsi="Arial"/>
          <w:b/>
          <w:bCs/>
          <w:color w:val="auto"/>
          <w:kern w:val="28"/>
          <w:lang w:val="en-GB"/>
        </w:rPr>
        <w:t>01</w:t>
      </w:r>
      <w:r w:rsidR="00FE65AF" w:rsidRPr="007D110C">
        <w:rPr>
          <w:rFonts w:ascii="Arial" w:eastAsia="Times New Roman" w:hAnsi="Arial"/>
          <w:b/>
          <w:bCs/>
          <w:color w:val="auto"/>
          <w:kern w:val="28"/>
          <w:lang w:val="en-GB"/>
        </w:rPr>
        <w:t xml:space="preserve">, </w:t>
      </w:r>
      <w:proofErr w:type="gramStart"/>
      <w:r w:rsidR="005169BE" w:rsidRPr="007D110C">
        <w:rPr>
          <w:rFonts w:ascii="Arial" w:eastAsia="Times New Roman" w:hAnsi="Arial"/>
          <w:b/>
          <w:bCs/>
          <w:color w:val="auto"/>
          <w:kern w:val="28"/>
          <w:lang w:val="en-GB"/>
        </w:rPr>
        <w:t>20</w:t>
      </w:r>
      <w:r w:rsidR="00174F89" w:rsidRPr="007D110C">
        <w:rPr>
          <w:rFonts w:ascii="Arial" w:eastAsia="Times New Roman" w:hAnsi="Arial"/>
          <w:b/>
          <w:bCs/>
          <w:color w:val="auto"/>
          <w:kern w:val="28"/>
          <w:lang w:val="en-GB"/>
        </w:rPr>
        <w:t>2</w:t>
      </w:r>
      <w:r w:rsidR="007649C9" w:rsidRPr="007D110C">
        <w:rPr>
          <w:rFonts w:ascii="Arial" w:eastAsia="Times New Roman" w:hAnsi="Arial"/>
          <w:b/>
          <w:bCs/>
          <w:color w:val="auto"/>
          <w:kern w:val="28"/>
          <w:lang w:val="en-GB"/>
        </w:rPr>
        <w:t>1</w:t>
      </w:r>
      <w:proofErr w:type="gramEnd"/>
      <w:r w:rsidR="005169BE" w:rsidRPr="007D110C">
        <w:rPr>
          <w:rFonts w:ascii="Arial" w:eastAsia="Times New Roman" w:hAnsi="Arial"/>
          <w:b/>
          <w:bCs/>
          <w:color w:val="auto"/>
          <w:kern w:val="28"/>
          <w:lang w:val="en-GB"/>
        </w:rPr>
        <w:t xml:space="preserve"> </w:t>
      </w:r>
      <w:r w:rsidR="0059286A" w:rsidRPr="007D110C">
        <w:rPr>
          <w:rFonts w:ascii="Arial" w:eastAsia="Times New Roman" w:hAnsi="Arial"/>
          <w:b/>
          <w:bCs/>
          <w:color w:val="auto"/>
          <w:kern w:val="28"/>
          <w:lang w:val="en-GB"/>
        </w:rPr>
        <w:t xml:space="preserve">to </w:t>
      </w:r>
      <w:r w:rsidR="00174F89" w:rsidRPr="007D110C">
        <w:rPr>
          <w:rFonts w:ascii="Arial" w:eastAsia="Times New Roman" w:hAnsi="Arial"/>
          <w:b/>
          <w:bCs/>
          <w:color w:val="auto"/>
          <w:kern w:val="28"/>
          <w:lang w:val="en-GB"/>
        </w:rPr>
        <w:t xml:space="preserve">December </w:t>
      </w:r>
      <w:r w:rsidR="007649C9" w:rsidRPr="007D110C">
        <w:rPr>
          <w:rFonts w:ascii="Arial" w:eastAsia="Times New Roman" w:hAnsi="Arial"/>
          <w:b/>
          <w:bCs/>
          <w:color w:val="auto"/>
          <w:kern w:val="28"/>
          <w:lang w:val="en-GB"/>
        </w:rPr>
        <w:t>15</w:t>
      </w:r>
      <w:r w:rsidR="005169BE" w:rsidRPr="007D110C">
        <w:rPr>
          <w:rFonts w:ascii="Arial" w:eastAsia="Times New Roman" w:hAnsi="Arial"/>
          <w:b/>
          <w:bCs/>
          <w:color w:val="auto"/>
          <w:kern w:val="28"/>
          <w:lang w:val="en-GB"/>
        </w:rPr>
        <w:t>, 20</w:t>
      </w:r>
      <w:r w:rsidR="00174F89" w:rsidRPr="007D110C">
        <w:rPr>
          <w:rFonts w:ascii="Arial" w:eastAsia="Times New Roman" w:hAnsi="Arial"/>
          <w:b/>
          <w:bCs/>
          <w:color w:val="auto"/>
          <w:kern w:val="28"/>
          <w:lang w:val="en-GB"/>
        </w:rPr>
        <w:t>2</w:t>
      </w:r>
      <w:r w:rsidR="007649C9" w:rsidRPr="007D110C">
        <w:rPr>
          <w:rFonts w:ascii="Arial" w:eastAsia="Times New Roman" w:hAnsi="Arial"/>
          <w:b/>
          <w:bCs/>
          <w:color w:val="auto"/>
          <w:kern w:val="28"/>
          <w:lang w:val="en-GB"/>
        </w:rPr>
        <w:t>1</w:t>
      </w:r>
      <w:r w:rsidR="001D29E1" w:rsidRPr="007D110C">
        <w:rPr>
          <w:rFonts w:ascii="Arial" w:eastAsia="Times New Roman" w:hAnsi="Arial"/>
          <w:color w:val="auto"/>
          <w:kern w:val="28"/>
          <w:lang w:val="en-GB"/>
        </w:rPr>
        <w:t xml:space="preserve"> </w:t>
      </w:r>
      <w:r w:rsidR="0059286A" w:rsidRPr="007D110C">
        <w:rPr>
          <w:rFonts w:ascii="Arial" w:eastAsia="Times New Roman" w:hAnsi="Arial"/>
          <w:color w:val="auto"/>
          <w:kern w:val="28"/>
          <w:lang w:val="en-GB"/>
        </w:rPr>
        <w:t>with specific</w:t>
      </w:r>
      <w:r w:rsidR="001D29E1" w:rsidRPr="007D110C">
        <w:rPr>
          <w:rFonts w:ascii="Arial" w:eastAsia="Times New Roman" w:hAnsi="Arial"/>
          <w:color w:val="auto"/>
          <w:kern w:val="28"/>
          <w:lang w:val="en-GB"/>
        </w:rPr>
        <w:t xml:space="preserve"> </w:t>
      </w:r>
      <w:r w:rsidR="0059286A" w:rsidRPr="007D110C">
        <w:rPr>
          <w:rFonts w:ascii="Arial" w:eastAsia="Times New Roman" w:hAnsi="Arial"/>
          <w:color w:val="auto"/>
          <w:kern w:val="28"/>
          <w:lang w:val="en-GB"/>
        </w:rPr>
        <w:t xml:space="preserve">working </w:t>
      </w:r>
      <w:r w:rsidR="00D678D5" w:rsidRPr="007D110C">
        <w:rPr>
          <w:rFonts w:ascii="Arial" w:eastAsia="Times New Roman" w:hAnsi="Arial"/>
          <w:color w:val="auto"/>
          <w:kern w:val="28"/>
          <w:lang w:val="en-GB"/>
        </w:rPr>
        <w:t>schedules in the below work plan</w:t>
      </w:r>
      <w:r w:rsidR="0059286A" w:rsidRPr="007D110C">
        <w:rPr>
          <w:rFonts w:ascii="Arial" w:eastAsia="Times New Roman" w:hAnsi="Arial"/>
          <w:color w:val="auto"/>
          <w:kern w:val="28"/>
          <w:lang w:val="en-GB"/>
        </w:rPr>
        <w:t xml:space="preserve">, </w:t>
      </w:r>
      <w:r w:rsidR="00A6777D" w:rsidRPr="007D110C">
        <w:rPr>
          <w:rFonts w:ascii="Arial" w:eastAsia="Times New Roman" w:hAnsi="Arial"/>
          <w:color w:val="auto"/>
          <w:kern w:val="28"/>
          <w:lang w:val="en-GB"/>
        </w:rPr>
        <w:t xml:space="preserve">and the other terms and conditions </w:t>
      </w:r>
      <w:r w:rsidR="0039503D" w:rsidRPr="007D110C">
        <w:rPr>
          <w:rFonts w:ascii="Arial" w:eastAsia="Times New Roman" w:hAnsi="Arial"/>
          <w:color w:val="auto"/>
          <w:kern w:val="28"/>
          <w:lang w:val="en-GB"/>
        </w:rPr>
        <w:t>of this Agreement</w:t>
      </w:r>
      <w:r w:rsidR="00A57A75" w:rsidRPr="007D110C">
        <w:rPr>
          <w:rFonts w:ascii="Arial" w:eastAsia="Times New Roman" w:hAnsi="Arial"/>
          <w:color w:val="auto"/>
          <w:kern w:val="28"/>
          <w:lang w:val="en-GB"/>
        </w:rPr>
        <w:t>.</w:t>
      </w:r>
    </w:p>
    <w:p w14:paraId="0A6FFC72" w14:textId="7A6D5058" w:rsidR="008B3917" w:rsidRPr="007D110C" w:rsidRDefault="004527F3"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will </w:t>
      </w:r>
      <w:r w:rsidR="004506AD" w:rsidRPr="007D110C">
        <w:rPr>
          <w:rFonts w:ascii="Arial" w:eastAsia="Times New Roman" w:hAnsi="Arial"/>
          <w:color w:val="auto"/>
          <w:kern w:val="28"/>
          <w:lang w:val="en-GB"/>
        </w:rPr>
        <w:t xml:space="preserve">perform </w:t>
      </w:r>
      <w:r w:rsidR="0039503D" w:rsidRPr="007D110C">
        <w:rPr>
          <w:rFonts w:ascii="Arial" w:eastAsia="Times New Roman" w:hAnsi="Arial"/>
          <w:color w:val="auto"/>
          <w:kern w:val="28"/>
          <w:lang w:val="en-GB"/>
        </w:rPr>
        <w:t xml:space="preserve">the Services </w:t>
      </w:r>
      <w:r w:rsidR="00A6777D" w:rsidRPr="007D110C">
        <w:rPr>
          <w:rFonts w:ascii="Arial" w:eastAsia="Times New Roman" w:hAnsi="Arial"/>
          <w:color w:val="auto"/>
          <w:kern w:val="28"/>
          <w:lang w:val="en-GB"/>
        </w:rPr>
        <w:t xml:space="preserve">against </w:t>
      </w:r>
      <w:r w:rsidR="0039503D" w:rsidRPr="007D110C">
        <w:rPr>
          <w:rFonts w:ascii="Arial" w:eastAsia="Times New Roman" w:hAnsi="Arial"/>
          <w:color w:val="auto"/>
          <w:kern w:val="28"/>
          <w:lang w:val="en-GB"/>
        </w:rPr>
        <w:t xml:space="preserve">the dates specified in </w:t>
      </w:r>
      <w:r w:rsidR="004506AD" w:rsidRPr="007D110C">
        <w:rPr>
          <w:rFonts w:ascii="Arial" w:eastAsia="Times New Roman" w:hAnsi="Arial"/>
          <w:color w:val="auto"/>
          <w:kern w:val="28"/>
          <w:lang w:val="en-GB"/>
        </w:rPr>
        <w:t xml:space="preserve">the </w:t>
      </w:r>
      <w:r w:rsidR="0059286A" w:rsidRPr="007D110C">
        <w:rPr>
          <w:rFonts w:ascii="Arial" w:eastAsia="Times New Roman" w:hAnsi="Arial"/>
          <w:color w:val="auto"/>
          <w:kern w:val="28"/>
          <w:lang w:val="en-GB"/>
        </w:rPr>
        <w:t xml:space="preserve">Term of Reference which attached </w:t>
      </w:r>
      <w:r w:rsidR="004506AD" w:rsidRPr="007D110C">
        <w:rPr>
          <w:rFonts w:ascii="Arial" w:eastAsia="Times New Roman" w:hAnsi="Arial"/>
          <w:color w:val="auto"/>
          <w:kern w:val="28"/>
          <w:lang w:val="en-GB"/>
        </w:rPr>
        <w:t xml:space="preserve">to this </w:t>
      </w:r>
      <w:r w:rsidR="00F71922" w:rsidRPr="007D110C">
        <w:rPr>
          <w:rFonts w:ascii="Arial" w:eastAsia="Times New Roman" w:hAnsi="Arial"/>
          <w:color w:val="auto"/>
          <w:kern w:val="28"/>
          <w:lang w:val="en-GB"/>
        </w:rPr>
        <w:t>Agreement</w:t>
      </w:r>
      <w:r w:rsidR="00C46C0C" w:rsidRPr="007D110C">
        <w:rPr>
          <w:rFonts w:ascii="Arial" w:eastAsia="Times New Roman" w:hAnsi="Arial"/>
          <w:color w:val="auto"/>
          <w:kern w:val="28"/>
          <w:lang w:val="en-GB"/>
        </w:rPr>
        <w:t xml:space="preserve"> (</w:t>
      </w:r>
      <w:r w:rsidR="00C46C0C" w:rsidRPr="00F354DB">
        <w:rPr>
          <w:rFonts w:ascii="Arial" w:eastAsia="Times New Roman" w:hAnsi="Arial"/>
          <w:color w:val="auto"/>
          <w:kern w:val="28"/>
          <w:lang w:val="en-GB"/>
        </w:rPr>
        <w:t xml:space="preserve">see </w:t>
      </w:r>
      <w:r w:rsidR="00F354DB" w:rsidRPr="00F354DB">
        <w:rPr>
          <w:rFonts w:ascii="Arial" w:eastAsia="Times New Roman" w:hAnsi="Arial"/>
          <w:color w:val="auto"/>
          <w:kern w:val="28"/>
          <w:lang w:val="en-GB"/>
        </w:rPr>
        <w:t>Annex 1</w:t>
      </w:r>
      <w:r w:rsidR="00C46C0C" w:rsidRPr="007D110C">
        <w:rPr>
          <w:rFonts w:ascii="Arial" w:eastAsia="Times New Roman" w:hAnsi="Arial"/>
          <w:color w:val="auto"/>
          <w:kern w:val="28"/>
          <w:lang w:val="en-GB"/>
        </w:rPr>
        <w:t>)</w:t>
      </w:r>
      <w:r w:rsidR="00B72DE9" w:rsidRPr="007D110C">
        <w:rPr>
          <w:rFonts w:ascii="Arial" w:eastAsia="Times New Roman" w:hAnsi="Arial"/>
          <w:color w:val="auto"/>
          <w:kern w:val="28"/>
          <w:lang w:val="en-GB"/>
        </w:rPr>
        <w:t>.</w:t>
      </w:r>
    </w:p>
    <w:p w14:paraId="27956A98" w14:textId="50F16C94" w:rsidR="00C27DBA" w:rsidRPr="007D110C" w:rsidRDefault="004527F3"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are responsible for ensuring that </w:t>
      </w: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have the necessary </w:t>
      </w:r>
      <w:r w:rsidR="00786BB1" w:rsidRPr="007D110C">
        <w:rPr>
          <w:rFonts w:ascii="Arial" w:eastAsia="Times New Roman" w:hAnsi="Arial"/>
          <w:color w:val="auto"/>
          <w:kern w:val="28"/>
          <w:lang w:val="en-GB"/>
        </w:rPr>
        <w:t xml:space="preserve">documents </w:t>
      </w:r>
      <w:r w:rsidR="0039503D" w:rsidRPr="007D110C">
        <w:rPr>
          <w:rFonts w:ascii="Arial" w:eastAsia="Times New Roman" w:hAnsi="Arial"/>
          <w:color w:val="auto"/>
          <w:kern w:val="28"/>
          <w:lang w:val="en-GB"/>
        </w:rPr>
        <w:t>to undertake the Services.</w:t>
      </w:r>
    </w:p>
    <w:p w14:paraId="2A271C77" w14:textId="4C25434C" w:rsidR="00C27DBA" w:rsidRPr="007D110C" w:rsidRDefault="004527F3"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are responsible for making all travel arrangements, including securing accommodation, necessary to carry out the Services. </w:t>
      </w:r>
    </w:p>
    <w:p w14:paraId="397BD381"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bookmarkStart w:id="1" w:name="a1035876"/>
      <w:r w:rsidRPr="007D110C">
        <w:rPr>
          <w:rFonts w:ascii="Arial" w:eastAsia="Times New Roman" w:hAnsi="Arial"/>
          <w:bCs w:val="0"/>
          <w:kern w:val="28"/>
          <w:u w:val="single"/>
          <w:lang w:val="en-GB"/>
        </w:rPr>
        <w:lastRenderedPageBreak/>
        <w:t xml:space="preserve">Fees </w:t>
      </w:r>
      <w:bookmarkEnd w:id="1"/>
    </w:p>
    <w:p w14:paraId="258DCE04" w14:textId="77777777" w:rsidR="002C33B3" w:rsidRPr="007D110C" w:rsidRDefault="002C33B3" w:rsidP="002C33B3">
      <w:pPr>
        <w:widowControl/>
        <w:autoSpaceDE/>
        <w:autoSpaceDN/>
        <w:adjustRightInd/>
        <w:spacing w:line="240" w:lineRule="auto"/>
        <w:jc w:val="left"/>
        <w:rPr>
          <w:rFonts w:ascii="Arial" w:eastAsia="Times New Roman" w:hAnsi="Arial"/>
          <w:kern w:val="28"/>
          <w:lang w:val="en-GB"/>
        </w:rPr>
      </w:pPr>
      <w:bookmarkStart w:id="2" w:name="a727889"/>
    </w:p>
    <w:p w14:paraId="09001D23" w14:textId="527BE9CC" w:rsidR="000E557F" w:rsidRPr="007D110C" w:rsidRDefault="00C46C0C" w:rsidP="00C46C0C">
      <w:pPr>
        <w:pStyle w:val="NormalCell"/>
        <w:widowControl/>
        <w:autoSpaceDE/>
        <w:autoSpaceDN/>
        <w:adjustRightInd/>
        <w:spacing w:before="0" w:after="0"/>
        <w:ind w:left="720" w:hanging="720"/>
        <w:jc w:val="both"/>
        <w:rPr>
          <w:rFonts w:ascii="Arial" w:eastAsia="Times New Roman" w:hAnsi="Arial"/>
          <w:kern w:val="28"/>
          <w:lang w:val="en-GB"/>
        </w:rPr>
      </w:pPr>
      <w:r w:rsidRPr="007D110C">
        <w:rPr>
          <w:rFonts w:ascii="Arial" w:eastAsia="Times New Roman" w:hAnsi="Arial"/>
          <w:kern w:val="28"/>
          <w:lang w:val="en-GB"/>
        </w:rPr>
        <w:t xml:space="preserve">2.1      </w:t>
      </w:r>
      <w:r w:rsidR="0059286A" w:rsidRPr="007D110C">
        <w:rPr>
          <w:rFonts w:ascii="Arial" w:eastAsia="Times New Roman" w:hAnsi="Arial"/>
          <w:kern w:val="28"/>
          <w:lang w:val="en-GB"/>
        </w:rPr>
        <w:t xml:space="preserve">The agreed fee as full remuneration for the Services under this Agreement shall be a gross consultancy fee of </w:t>
      </w:r>
      <w:r w:rsidR="00D678D5" w:rsidRPr="007D110C">
        <w:rPr>
          <w:rFonts w:ascii="Arial" w:eastAsia="Times New Roman" w:hAnsi="Arial"/>
          <w:b/>
          <w:bCs/>
          <w:kern w:val="28"/>
          <w:lang w:val="en-GB"/>
        </w:rPr>
        <w:t>USD</w:t>
      </w:r>
      <w:r w:rsidR="009F1C19" w:rsidRPr="007D110C">
        <w:rPr>
          <w:rFonts w:ascii="Arial" w:eastAsia="Times New Roman" w:hAnsi="Arial"/>
          <w:b/>
          <w:bCs/>
          <w:kern w:val="28"/>
          <w:lang w:val="en-GB"/>
        </w:rPr>
        <w:t xml:space="preserve"> </w:t>
      </w:r>
      <w:r w:rsidR="00815F3E" w:rsidRPr="00815F3E">
        <w:rPr>
          <w:rFonts w:ascii="Arial" w:eastAsia="Times New Roman" w:hAnsi="Arial"/>
          <w:b/>
          <w:bCs/>
          <w:kern w:val="28"/>
          <w:lang w:val="en-GB"/>
        </w:rPr>
        <w:t>$ 20,343.53</w:t>
      </w:r>
      <w:proofErr w:type="gramStart"/>
      <w:r w:rsidR="009F1C19" w:rsidRPr="007D110C">
        <w:rPr>
          <w:rFonts w:ascii="Arial" w:eastAsia="Times New Roman" w:hAnsi="Arial"/>
          <w:b/>
          <w:bCs/>
          <w:kern w:val="28"/>
          <w:lang w:val="en-GB"/>
        </w:rPr>
        <w:t xml:space="preserve"> </w:t>
      </w:r>
      <w:r w:rsidR="00E72D69" w:rsidRPr="007D110C">
        <w:rPr>
          <w:rFonts w:ascii="Arial" w:eastAsia="Times New Roman" w:hAnsi="Arial"/>
          <w:b/>
          <w:bCs/>
          <w:kern w:val="28"/>
          <w:lang w:val="en-GB"/>
        </w:rPr>
        <w:t xml:space="preserve"> </w:t>
      </w:r>
      <w:r w:rsidR="0059286A" w:rsidRPr="007D110C">
        <w:rPr>
          <w:rFonts w:ascii="Arial" w:eastAsia="Times New Roman" w:hAnsi="Arial"/>
          <w:b/>
          <w:bCs/>
          <w:kern w:val="28"/>
          <w:lang w:val="en-GB"/>
        </w:rPr>
        <w:t xml:space="preserve"> (</w:t>
      </w:r>
      <w:proofErr w:type="spellStart"/>
      <w:proofErr w:type="gramEnd"/>
      <w:r w:rsidR="00815F3E">
        <w:rPr>
          <w:rFonts w:ascii="Arial" w:eastAsia="Times New Roman" w:hAnsi="Arial"/>
          <w:b/>
          <w:bCs/>
          <w:kern w:val="28"/>
          <w:lang w:val="en-GB"/>
        </w:rPr>
        <w:t>Tweenty</w:t>
      </w:r>
      <w:proofErr w:type="spellEnd"/>
      <w:r w:rsidR="00E72D69" w:rsidRPr="007D110C">
        <w:rPr>
          <w:rFonts w:ascii="Arial" w:eastAsia="Times New Roman" w:hAnsi="Arial"/>
          <w:b/>
          <w:bCs/>
          <w:kern w:val="28"/>
          <w:lang w:val="en-GB"/>
        </w:rPr>
        <w:t xml:space="preserve"> thousand </w:t>
      </w:r>
      <w:r w:rsidR="00815F3E">
        <w:rPr>
          <w:rFonts w:ascii="Arial" w:eastAsia="Times New Roman" w:hAnsi="Arial"/>
          <w:b/>
          <w:bCs/>
          <w:kern w:val="28"/>
          <w:lang w:val="en-GB"/>
        </w:rPr>
        <w:t>three</w:t>
      </w:r>
      <w:r w:rsidR="009F1C19" w:rsidRPr="007D110C">
        <w:rPr>
          <w:rFonts w:ascii="Arial" w:eastAsia="Times New Roman" w:hAnsi="Arial"/>
          <w:b/>
          <w:bCs/>
          <w:kern w:val="28"/>
          <w:lang w:val="en-GB"/>
        </w:rPr>
        <w:t xml:space="preserve"> hundred </w:t>
      </w:r>
      <w:proofErr w:type="spellStart"/>
      <w:r w:rsidR="002A2CFB">
        <w:rPr>
          <w:rFonts w:ascii="Arial" w:eastAsia="Times New Roman" w:hAnsi="Arial"/>
          <w:b/>
          <w:bCs/>
          <w:kern w:val="28"/>
          <w:lang w:val="en-GB"/>
        </w:rPr>
        <w:t>four</w:t>
      </w:r>
      <w:r w:rsidR="009F1C19" w:rsidRPr="007D110C">
        <w:rPr>
          <w:rFonts w:ascii="Arial" w:eastAsia="Times New Roman" w:hAnsi="Arial"/>
          <w:b/>
          <w:bCs/>
          <w:kern w:val="28"/>
          <w:lang w:val="en-GB"/>
        </w:rPr>
        <w:t>ty</w:t>
      </w:r>
      <w:proofErr w:type="spellEnd"/>
      <w:r w:rsidR="009F1C19" w:rsidRPr="007D110C">
        <w:rPr>
          <w:rFonts w:ascii="Arial" w:eastAsia="Times New Roman" w:hAnsi="Arial"/>
          <w:b/>
          <w:bCs/>
          <w:kern w:val="28"/>
          <w:lang w:val="en-GB"/>
        </w:rPr>
        <w:t xml:space="preserve"> </w:t>
      </w:r>
      <w:r w:rsidR="002A2CFB">
        <w:rPr>
          <w:rFonts w:ascii="Arial" w:eastAsia="Times New Roman" w:hAnsi="Arial"/>
          <w:b/>
          <w:bCs/>
          <w:kern w:val="28"/>
          <w:lang w:val="en-GB"/>
        </w:rPr>
        <w:t>three</w:t>
      </w:r>
      <w:r w:rsidR="009F1C19" w:rsidRPr="007D110C">
        <w:rPr>
          <w:rFonts w:ascii="Arial" w:eastAsia="Times New Roman" w:hAnsi="Arial"/>
          <w:b/>
          <w:bCs/>
          <w:kern w:val="28"/>
          <w:lang w:val="en-GB"/>
        </w:rPr>
        <w:t xml:space="preserve"> and </w:t>
      </w:r>
      <w:r w:rsidR="002A2CFB">
        <w:rPr>
          <w:rFonts w:ascii="Arial" w:eastAsia="Times New Roman" w:hAnsi="Arial"/>
          <w:b/>
          <w:bCs/>
          <w:kern w:val="28"/>
          <w:lang w:val="en-GB"/>
        </w:rPr>
        <w:t>fif</w:t>
      </w:r>
      <w:r w:rsidR="009F1C19" w:rsidRPr="007D110C">
        <w:rPr>
          <w:rFonts w:ascii="Arial" w:eastAsia="Times New Roman" w:hAnsi="Arial"/>
          <w:b/>
          <w:bCs/>
          <w:kern w:val="28"/>
          <w:lang w:val="en-GB"/>
        </w:rPr>
        <w:t>ty</w:t>
      </w:r>
      <w:r w:rsidR="00815625">
        <w:rPr>
          <w:rFonts w:ascii="Arial" w:eastAsia="Times New Roman" w:hAnsi="Arial"/>
          <w:b/>
          <w:bCs/>
          <w:kern w:val="28"/>
          <w:lang w:val="en-GB"/>
        </w:rPr>
        <w:t xml:space="preserve"> three</w:t>
      </w:r>
      <w:r w:rsidR="009F1C19" w:rsidRPr="007D110C">
        <w:rPr>
          <w:rFonts w:ascii="Arial" w:eastAsia="Times New Roman" w:hAnsi="Arial"/>
          <w:b/>
          <w:bCs/>
          <w:kern w:val="28"/>
          <w:lang w:val="en-GB"/>
        </w:rPr>
        <w:t xml:space="preserve"> </w:t>
      </w:r>
      <w:proofErr w:type="spellStart"/>
      <w:r w:rsidR="009F1C19" w:rsidRPr="007D110C">
        <w:rPr>
          <w:rFonts w:ascii="Arial" w:eastAsia="Times New Roman" w:hAnsi="Arial"/>
          <w:b/>
          <w:bCs/>
          <w:kern w:val="28"/>
          <w:lang w:val="en-GB"/>
        </w:rPr>
        <w:t>cens</w:t>
      </w:r>
      <w:proofErr w:type="spellEnd"/>
      <w:r w:rsidR="009F1C19" w:rsidRPr="007D110C">
        <w:rPr>
          <w:rFonts w:ascii="Arial" w:eastAsia="Times New Roman" w:hAnsi="Arial"/>
          <w:b/>
          <w:bCs/>
          <w:kern w:val="28"/>
          <w:lang w:val="en-GB"/>
        </w:rPr>
        <w:t xml:space="preserve"> </w:t>
      </w:r>
      <w:r w:rsidR="00E72D69" w:rsidRPr="007D110C">
        <w:rPr>
          <w:rFonts w:ascii="Arial" w:eastAsia="Times New Roman" w:hAnsi="Arial"/>
          <w:b/>
          <w:bCs/>
          <w:kern w:val="28"/>
          <w:lang w:val="en-GB"/>
        </w:rPr>
        <w:t xml:space="preserve">US </w:t>
      </w:r>
      <w:r w:rsidR="0059286A" w:rsidRPr="007D110C">
        <w:rPr>
          <w:rFonts w:ascii="Arial" w:eastAsia="Times New Roman" w:hAnsi="Arial"/>
          <w:b/>
          <w:bCs/>
          <w:kern w:val="28"/>
          <w:lang w:val="en-GB"/>
        </w:rPr>
        <w:t>Dollars</w:t>
      </w:r>
      <w:r w:rsidR="00AD6DB6" w:rsidRPr="007D110C">
        <w:rPr>
          <w:rFonts w:ascii="Arial" w:eastAsia="Times New Roman" w:hAnsi="Arial"/>
          <w:b/>
          <w:bCs/>
          <w:kern w:val="28"/>
          <w:lang w:val="en-GB"/>
        </w:rPr>
        <w:t xml:space="preserve"> </w:t>
      </w:r>
      <w:r w:rsidR="0059286A" w:rsidRPr="007D110C">
        <w:rPr>
          <w:rFonts w:ascii="Arial" w:eastAsia="Times New Roman" w:hAnsi="Arial"/>
          <w:b/>
          <w:bCs/>
          <w:kern w:val="28"/>
          <w:lang w:val="en-GB"/>
        </w:rPr>
        <w:t>Only).</w:t>
      </w:r>
      <w:r w:rsidR="0059286A" w:rsidRPr="007D110C">
        <w:rPr>
          <w:rFonts w:ascii="Arial" w:eastAsia="Times New Roman" w:hAnsi="Arial"/>
          <w:kern w:val="28"/>
          <w:lang w:val="en-GB"/>
        </w:rPr>
        <w:t xml:space="preserve"> </w:t>
      </w:r>
      <w:r w:rsidR="000A42B7" w:rsidRPr="007D110C">
        <w:rPr>
          <w:rFonts w:ascii="Arial" w:eastAsia="Times New Roman" w:hAnsi="Arial"/>
          <w:kern w:val="28"/>
          <w:lang w:val="en-GB"/>
        </w:rPr>
        <w:t>GADC</w:t>
      </w:r>
      <w:r w:rsidR="0059286A" w:rsidRPr="007D110C">
        <w:rPr>
          <w:rFonts w:ascii="Arial" w:eastAsia="Times New Roman" w:hAnsi="Arial"/>
          <w:kern w:val="28"/>
          <w:lang w:val="en-GB"/>
        </w:rPr>
        <w:t xml:space="preserve"> is legally obliged to withhold </w:t>
      </w:r>
      <w:del w:id="3" w:author="Author" w:date="2021-11-05T17:31:00Z">
        <w:r w:rsidR="0059286A" w:rsidRPr="007D110C" w:rsidDel="00E11672">
          <w:rPr>
            <w:rFonts w:ascii="Arial" w:eastAsia="Times New Roman" w:hAnsi="Arial"/>
            <w:kern w:val="28"/>
            <w:lang w:val="en-GB"/>
          </w:rPr>
          <w:delText>the income</w:delText>
        </w:r>
      </w:del>
      <w:r w:rsidR="0059286A" w:rsidRPr="007D110C">
        <w:rPr>
          <w:rFonts w:ascii="Arial" w:eastAsia="Times New Roman" w:hAnsi="Arial"/>
          <w:kern w:val="28"/>
          <w:lang w:val="en-GB"/>
        </w:rPr>
        <w:t xml:space="preserve"> tax of this consultancy fee by 15%, equal to USD</w:t>
      </w:r>
      <w:r w:rsidR="009F1C19" w:rsidRPr="007D110C">
        <w:rPr>
          <w:rFonts w:ascii="Arial" w:eastAsia="Times New Roman" w:hAnsi="Arial"/>
          <w:kern w:val="28"/>
          <w:lang w:val="en-GB"/>
        </w:rPr>
        <w:t xml:space="preserve"> </w:t>
      </w:r>
      <w:r w:rsidR="00815625" w:rsidRPr="00815625">
        <w:rPr>
          <w:rFonts w:ascii="Arial" w:eastAsia="Times New Roman" w:hAnsi="Arial"/>
          <w:b/>
          <w:bCs/>
          <w:kern w:val="28"/>
          <w:lang w:val="en-GB"/>
        </w:rPr>
        <w:t>$ 3,051.53</w:t>
      </w:r>
      <w:r w:rsidR="00E72D69" w:rsidRPr="007D110C">
        <w:rPr>
          <w:rFonts w:ascii="Arial" w:eastAsia="Times New Roman" w:hAnsi="Arial"/>
          <w:kern w:val="28"/>
          <w:lang w:val="en-GB"/>
        </w:rPr>
        <w:t>.</w:t>
      </w:r>
      <w:r w:rsidR="005169BE" w:rsidRPr="007D110C">
        <w:rPr>
          <w:rFonts w:ascii="Arial" w:eastAsia="Times New Roman" w:hAnsi="Arial"/>
          <w:kern w:val="28"/>
          <w:lang w:val="en-GB"/>
        </w:rPr>
        <w:t xml:space="preserve"> Therefore</w:t>
      </w:r>
      <w:r w:rsidR="00E72D69" w:rsidRPr="007D110C">
        <w:rPr>
          <w:rFonts w:ascii="Arial" w:eastAsia="Times New Roman" w:hAnsi="Arial"/>
          <w:kern w:val="28"/>
          <w:lang w:val="en-GB"/>
        </w:rPr>
        <w:t>,</w:t>
      </w:r>
      <w:r w:rsidR="005169BE" w:rsidRPr="007D110C">
        <w:rPr>
          <w:rFonts w:ascii="Arial" w:eastAsia="Times New Roman" w:hAnsi="Arial"/>
          <w:kern w:val="28"/>
          <w:lang w:val="en-GB"/>
        </w:rPr>
        <w:t xml:space="preserve"> you will get a net consultancy fee </w:t>
      </w:r>
      <w:r w:rsidR="005169BE" w:rsidRPr="007D110C">
        <w:rPr>
          <w:rFonts w:ascii="Arial" w:eastAsia="Times New Roman" w:hAnsi="Arial"/>
          <w:b/>
          <w:bCs/>
          <w:kern w:val="28"/>
          <w:lang w:val="en-GB"/>
        </w:rPr>
        <w:t>USD</w:t>
      </w:r>
      <w:r w:rsidR="009F1C19" w:rsidRPr="007D110C">
        <w:rPr>
          <w:rFonts w:ascii="Arial" w:eastAsia="Times New Roman" w:hAnsi="Arial"/>
          <w:b/>
          <w:bCs/>
          <w:kern w:val="28"/>
          <w:lang w:val="en-GB"/>
        </w:rPr>
        <w:t xml:space="preserve"> $17,292</w:t>
      </w:r>
      <w:r w:rsidR="00E72D69" w:rsidRPr="007D110C">
        <w:rPr>
          <w:rFonts w:ascii="Arial" w:eastAsia="Times New Roman" w:hAnsi="Arial"/>
          <w:b/>
          <w:bCs/>
          <w:kern w:val="28"/>
          <w:lang w:val="en-GB"/>
        </w:rPr>
        <w:t>.</w:t>
      </w:r>
      <w:r w:rsidR="002F3D03" w:rsidRPr="007D110C">
        <w:rPr>
          <w:rFonts w:ascii="Arial" w:eastAsia="Times New Roman" w:hAnsi="Arial"/>
          <w:b/>
          <w:bCs/>
          <w:kern w:val="28"/>
          <w:lang w:val="en-GB"/>
        </w:rPr>
        <w:t xml:space="preserve"> </w:t>
      </w:r>
      <w:r w:rsidR="001726BA" w:rsidRPr="007D110C">
        <w:rPr>
          <w:rFonts w:ascii="Arial" w:eastAsia="Times New Roman" w:hAnsi="Arial"/>
          <w:kern w:val="28"/>
          <w:lang w:val="en-GB"/>
        </w:rPr>
        <w:t>If wire transfer, the bank service fees is covered by consultant.</w:t>
      </w:r>
      <w:r w:rsidR="001726BA" w:rsidRPr="007D110C">
        <w:rPr>
          <w:rFonts w:ascii="Arial" w:eastAsia="Times New Roman" w:hAnsi="Arial"/>
          <w:b/>
          <w:bCs/>
          <w:kern w:val="28"/>
          <w:lang w:val="en-GB"/>
        </w:rPr>
        <w:t xml:space="preserve"> </w:t>
      </w:r>
      <w:r w:rsidR="00D24318" w:rsidRPr="007D110C">
        <w:rPr>
          <w:rFonts w:ascii="Arial" w:eastAsia="Times New Roman" w:hAnsi="Arial"/>
          <w:kern w:val="28"/>
          <w:lang w:val="en-GB"/>
        </w:rPr>
        <w:t>Payment shall made to the following information:</w:t>
      </w:r>
    </w:p>
    <w:p w14:paraId="2322CD1A" w14:textId="77777777" w:rsidR="004E64C2" w:rsidRPr="007D110C" w:rsidRDefault="001C2A4A" w:rsidP="004E64C2">
      <w:pPr>
        <w:pStyle w:val="NormalCell"/>
        <w:widowControl/>
        <w:autoSpaceDE/>
        <w:autoSpaceDN/>
        <w:adjustRightInd/>
        <w:ind w:left="720" w:hanging="720"/>
        <w:rPr>
          <w:rFonts w:ascii="Arial" w:eastAsia="Times New Roman" w:hAnsi="Arial"/>
          <w:b/>
          <w:bCs/>
          <w:kern w:val="28"/>
          <w:lang w:val="en-GB"/>
        </w:rPr>
      </w:pPr>
      <w:r w:rsidRPr="007D110C">
        <w:rPr>
          <w:rFonts w:ascii="Arial" w:eastAsia="Times New Roman" w:hAnsi="Arial"/>
          <w:kern w:val="28"/>
          <w:lang w:val="en-GB"/>
        </w:rPr>
        <w:tab/>
        <w:t xml:space="preserve">- Bank name: </w:t>
      </w:r>
      <w:r w:rsidR="004E64C2" w:rsidRPr="007D110C">
        <w:rPr>
          <w:rFonts w:ascii="Arial" w:eastAsia="Times New Roman" w:hAnsi="Arial"/>
          <w:kern w:val="28"/>
          <w:lang w:val="en-GB"/>
        </w:rPr>
        <w:tab/>
      </w:r>
      <w:r w:rsidR="004E64C2" w:rsidRPr="007D110C">
        <w:rPr>
          <w:rFonts w:ascii="Arial" w:eastAsia="Times New Roman" w:hAnsi="Arial"/>
          <w:kern w:val="28"/>
          <w:lang w:val="en-GB"/>
        </w:rPr>
        <w:tab/>
      </w:r>
      <w:r w:rsidR="004E64C2" w:rsidRPr="007D110C">
        <w:rPr>
          <w:rFonts w:ascii="Arial" w:eastAsia="Times New Roman" w:hAnsi="Arial"/>
          <w:b/>
          <w:bCs/>
          <w:kern w:val="28"/>
          <w:lang w:val="en-GB"/>
        </w:rPr>
        <w:t>ABA</w:t>
      </w:r>
    </w:p>
    <w:p w14:paraId="3A54ED16" w14:textId="62EC6D1D" w:rsidR="00AC0AFA" w:rsidRPr="007D110C" w:rsidRDefault="001C2A4A" w:rsidP="004E64C2">
      <w:pPr>
        <w:pStyle w:val="NormalCell"/>
        <w:widowControl/>
        <w:autoSpaceDE/>
        <w:autoSpaceDN/>
        <w:adjustRightInd/>
        <w:ind w:left="720"/>
        <w:rPr>
          <w:rFonts w:ascii="Arial" w:eastAsia="Times New Roman" w:hAnsi="Arial"/>
          <w:b/>
          <w:bCs/>
          <w:kern w:val="28"/>
          <w:lang w:val="en-GB"/>
        </w:rPr>
      </w:pPr>
      <w:r w:rsidRPr="007D110C">
        <w:rPr>
          <w:rFonts w:ascii="Arial" w:eastAsia="Times New Roman" w:hAnsi="Arial"/>
          <w:kern w:val="28"/>
          <w:lang w:val="en-GB"/>
        </w:rPr>
        <w:t xml:space="preserve">- Account Name: </w:t>
      </w:r>
      <w:r w:rsidR="004E64C2" w:rsidRPr="007D110C">
        <w:rPr>
          <w:rFonts w:ascii="Arial" w:eastAsia="Times New Roman" w:hAnsi="Arial"/>
          <w:kern w:val="28"/>
          <w:lang w:val="en-GB"/>
        </w:rPr>
        <w:tab/>
      </w:r>
      <w:r w:rsidR="004E64C2" w:rsidRPr="007D110C">
        <w:rPr>
          <w:rFonts w:ascii="Arial" w:eastAsia="Times New Roman" w:hAnsi="Arial"/>
          <w:b/>
          <w:bCs/>
          <w:kern w:val="28"/>
          <w:lang w:val="en-GB"/>
        </w:rPr>
        <w:t>SOUS VANNOEUN</w:t>
      </w:r>
    </w:p>
    <w:p w14:paraId="14B20A60" w14:textId="71CC145A" w:rsidR="009B0523" w:rsidRPr="007D110C" w:rsidRDefault="001C2A4A" w:rsidP="009B0523">
      <w:pPr>
        <w:ind w:left="720"/>
        <w:rPr>
          <w:rFonts w:ascii="Arial" w:eastAsia="Times New Roman" w:hAnsi="Arial"/>
          <w:kern w:val="28"/>
          <w:lang w:val="en-GB"/>
        </w:rPr>
      </w:pPr>
      <w:r w:rsidRPr="007D110C">
        <w:rPr>
          <w:rFonts w:ascii="Arial" w:eastAsia="Times New Roman" w:hAnsi="Arial"/>
          <w:kern w:val="28"/>
          <w:lang w:val="en-GB"/>
        </w:rPr>
        <w:t>- Account Number</w:t>
      </w:r>
      <w:r w:rsidR="009B0523" w:rsidRPr="007D110C">
        <w:rPr>
          <w:rFonts w:ascii="Arial" w:eastAsia="Times New Roman" w:hAnsi="Arial"/>
          <w:kern w:val="28"/>
          <w:lang w:val="en-GB"/>
        </w:rPr>
        <w:t>:</w:t>
      </w:r>
      <w:r w:rsidR="004E64C2" w:rsidRPr="007D110C">
        <w:rPr>
          <w:rFonts w:ascii="Arial" w:eastAsia="Times New Roman" w:hAnsi="Arial"/>
          <w:kern w:val="28"/>
          <w:lang w:val="en-GB"/>
        </w:rPr>
        <w:t xml:space="preserve"> </w:t>
      </w:r>
      <w:r w:rsidR="004E64C2" w:rsidRPr="007D110C">
        <w:rPr>
          <w:rFonts w:ascii="Arial" w:eastAsia="Times New Roman" w:hAnsi="Arial"/>
          <w:kern w:val="28"/>
          <w:lang w:val="en-GB"/>
        </w:rPr>
        <w:tab/>
      </w:r>
      <w:r w:rsidR="004E64C2" w:rsidRPr="007D110C">
        <w:rPr>
          <w:rFonts w:ascii="Arial" w:eastAsia="Times New Roman" w:hAnsi="Arial"/>
          <w:b/>
          <w:bCs/>
          <w:kern w:val="28"/>
          <w:lang w:val="en-GB"/>
        </w:rPr>
        <w:t>000 837 770</w:t>
      </w:r>
    </w:p>
    <w:p w14:paraId="08D2BFFB" w14:textId="77777777" w:rsidR="009B0523" w:rsidRPr="007D110C" w:rsidRDefault="009B0523" w:rsidP="009B0523">
      <w:pPr>
        <w:ind w:left="720"/>
        <w:rPr>
          <w:sz w:val="24"/>
          <w:szCs w:val="24"/>
        </w:rPr>
      </w:pPr>
    </w:p>
    <w:p w14:paraId="71CA971E" w14:textId="28DC5B96" w:rsidR="00AD6DB6" w:rsidRPr="007D110C" w:rsidRDefault="0059286A" w:rsidP="0059286A">
      <w:pPr>
        <w:pStyle w:val="NormalCell"/>
        <w:widowControl/>
        <w:autoSpaceDE/>
        <w:autoSpaceDN/>
        <w:adjustRightInd/>
        <w:spacing w:before="0" w:after="0"/>
        <w:ind w:left="720" w:hanging="720"/>
        <w:jc w:val="both"/>
        <w:rPr>
          <w:rFonts w:ascii="Arial" w:eastAsia="Times New Roman" w:hAnsi="Arial"/>
          <w:kern w:val="28"/>
          <w:lang w:val="en-GB"/>
        </w:rPr>
      </w:pPr>
      <w:r w:rsidRPr="007D110C">
        <w:rPr>
          <w:rFonts w:ascii="Arial" w:eastAsia="Times New Roman" w:hAnsi="Arial"/>
          <w:kern w:val="28"/>
          <w:lang w:val="en-GB"/>
        </w:rPr>
        <w:t>2.2</w:t>
      </w:r>
      <w:r w:rsidRPr="007D110C">
        <w:rPr>
          <w:rFonts w:ascii="Arial" w:eastAsia="Times New Roman" w:hAnsi="Arial"/>
          <w:kern w:val="28"/>
          <w:lang w:val="en-GB"/>
        </w:rPr>
        <w:tab/>
        <w:t xml:space="preserve">The payment of the consultancy fee is made at the </w:t>
      </w:r>
      <w:r w:rsidR="00AD6DB6" w:rsidRPr="007D110C">
        <w:rPr>
          <w:rFonts w:ascii="Arial" w:eastAsia="Times New Roman" w:hAnsi="Arial"/>
          <w:kern w:val="28"/>
          <w:lang w:val="en-GB"/>
        </w:rPr>
        <w:t>followings:</w:t>
      </w:r>
    </w:p>
    <w:tbl>
      <w:tblPr>
        <w:tblStyle w:val="TableGrid"/>
        <w:tblW w:w="0" w:type="auto"/>
        <w:tblInd w:w="625" w:type="dxa"/>
        <w:tblLook w:val="04A0" w:firstRow="1" w:lastRow="0" w:firstColumn="1" w:lastColumn="0" w:noHBand="0" w:noVBand="1"/>
      </w:tblPr>
      <w:tblGrid>
        <w:gridCol w:w="2880"/>
        <w:gridCol w:w="1980"/>
        <w:gridCol w:w="1890"/>
        <w:gridCol w:w="1931"/>
      </w:tblGrid>
      <w:tr w:rsidR="00C9428D" w:rsidRPr="00440575" w14:paraId="75D0A9F6" w14:textId="77777777" w:rsidTr="00CD6ECB">
        <w:tc>
          <w:tcPr>
            <w:tcW w:w="2880" w:type="dxa"/>
          </w:tcPr>
          <w:p w14:paraId="7C030EF9" w14:textId="008836C3" w:rsidR="00C9428D" w:rsidRPr="00440575" w:rsidRDefault="00C9428D" w:rsidP="00440575">
            <w:pPr>
              <w:jc w:val="center"/>
              <w:rPr>
                <w:rFonts w:ascii="Arial" w:hAnsi="Arial"/>
                <w:b/>
                <w:bCs/>
                <w:kern w:val="28"/>
              </w:rPr>
            </w:pPr>
            <w:r w:rsidRPr="00440575">
              <w:rPr>
                <w:rFonts w:ascii="Arial" w:hAnsi="Arial"/>
                <w:b/>
                <w:bCs/>
                <w:kern w:val="28"/>
              </w:rPr>
              <w:t>Percentage</w:t>
            </w:r>
          </w:p>
        </w:tc>
        <w:tc>
          <w:tcPr>
            <w:tcW w:w="1980" w:type="dxa"/>
          </w:tcPr>
          <w:p w14:paraId="1C6270B4" w14:textId="3AFD78A6" w:rsidR="00C9428D" w:rsidRPr="00440575" w:rsidRDefault="00C9428D" w:rsidP="00440575">
            <w:pPr>
              <w:jc w:val="center"/>
              <w:rPr>
                <w:rFonts w:ascii="Arial" w:hAnsi="Arial"/>
                <w:b/>
                <w:bCs/>
                <w:kern w:val="28"/>
              </w:rPr>
            </w:pPr>
            <w:r w:rsidRPr="00440575">
              <w:rPr>
                <w:rFonts w:ascii="Arial" w:hAnsi="Arial"/>
                <w:b/>
                <w:bCs/>
                <w:kern w:val="28"/>
              </w:rPr>
              <w:t>Am</w:t>
            </w:r>
            <w:r w:rsidR="00440575" w:rsidRPr="00440575">
              <w:rPr>
                <w:rFonts w:ascii="Arial" w:hAnsi="Arial"/>
                <w:b/>
                <w:bCs/>
                <w:kern w:val="28"/>
              </w:rPr>
              <w:t>ount</w:t>
            </w:r>
          </w:p>
        </w:tc>
        <w:tc>
          <w:tcPr>
            <w:tcW w:w="1890" w:type="dxa"/>
          </w:tcPr>
          <w:p w14:paraId="078A61D1" w14:textId="379C6FA5" w:rsidR="00C9428D" w:rsidRPr="00440575" w:rsidRDefault="00440575" w:rsidP="00440575">
            <w:pPr>
              <w:jc w:val="center"/>
              <w:rPr>
                <w:rFonts w:ascii="Arial" w:hAnsi="Arial"/>
                <w:b/>
                <w:bCs/>
                <w:kern w:val="28"/>
              </w:rPr>
            </w:pPr>
            <w:proofErr w:type="spellStart"/>
            <w:r w:rsidRPr="00440575">
              <w:rPr>
                <w:rFonts w:ascii="Arial" w:hAnsi="Arial"/>
                <w:b/>
                <w:bCs/>
                <w:kern w:val="28"/>
              </w:rPr>
              <w:t>Witholding</w:t>
            </w:r>
            <w:proofErr w:type="spellEnd"/>
            <w:r w:rsidRPr="00440575">
              <w:rPr>
                <w:rFonts w:ascii="Arial" w:hAnsi="Arial"/>
                <w:b/>
                <w:bCs/>
                <w:kern w:val="28"/>
              </w:rPr>
              <w:t xml:space="preserve"> Tax</w:t>
            </w:r>
          </w:p>
        </w:tc>
        <w:tc>
          <w:tcPr>
            <w:tcW w:w="1931" w:type="dxa"/>
          </w:tcPr>
          <w:p w14:paraId="62D739C8" w14:textId="6A4FEED2" w:rsidR="00C9428D" w:rsidRPr="00440575" w:rsidRDefault="00440575" w:rsidP="00440575">
            <w:pPr>
              <w:jc w:val="center"/>
              <w:rPr>
                <w:rFonts w:ascii="Arial" w:hAnsi="Arial"/>
                <w:b/>
                <w:bCs/>
                <w:kern w:val="28"/>
              </w:rPr>
            </w:pPr>
            <w:proofErr w:type="spellStart"/>
            <w:r w:rsidRPr="00440575">
              <w:rPr>
                <w:rFonts w:ascii="Arial" w:hAnsi="Arial"/>
                <w:b/>
                <w:bCs/>
                <w:kern w:val="28"/>
              </w:rPr>
              <w:t>Tatal</w:t>
            </w:r>
            <w:proofErr w:type="spellEnd"/>
          </w:p>
        </w:tc>
      </w:tr>
      <w:tr w:rsidR="00C9428D" w14:paraId="089582F3" w14:textId="77777777" w:rsidTr="00CD6ECB">
        <w:tc>
          <w:tcPr>
            <w:tcW w:w="2880" w:type="dxa"/>
          </w:tcPr>
          <w:p w14:paraId="61152951" w14:textId="7C0ABD47" w:rsidR="00C9428D" w:rsidRDefault="00440575" w:rsidP="0023671E">
            <w:pPr>
              <w:rPr>
                <w:rFonts w:ascii="Arial" w:hAnsi="Arial"/>
                <w:kern w:val="28"/>
              </w:rPr>
            </w:pPr>
            <w:r w:rsidRPr="007D110C">
              <w:rPr>
                <w:rFonts w:ascii="Arial" w:hAnsi="Arial"/>
                <w:kern w:val="28"/>
              </w:rPr>
              <w:t xml:space="preserve">50% </w:t>
            </w:r>
            <w:r w:rsidR="00AA1B96" w:rsidRPr="00AA1B96">
              <w:rPr>
                <w:rFonts w:ascii="Arial" w:hAnsi="Arial"/>
                <w:kern w:val="28"/>
              </w:rPr>
              <w:t>after agreement</w:t>
            </w:r>
          </w:p>
        </w:tc>
        <w:tc>
          <w:tcPr>
            <w:tcW w:w="1980" w:type="dxa"/>
          </w:tcPr>
          <w:p w14:paraId="79D58978" w14:textId="5A0E6514" w:rsidR="00584C69" w:rsidRDefault="00584C69" w:rsidP="00584C69">
            <w:pPr>
              <w:widowControl/>
              <w:autoSpaceDE/>
              <w:autoSpaceDN/>
              <w:adjustRightInd/>
              <w:spacing w:line="240" w:lineRule="auto"/>
              <w:jc w:val="center"/>
              <w:rPr>
                <w:rFonts w:ascii="Calibri" w:hAnsi="Calibri" w:cs="Calibri"/>
                <w:color w:val="000000"/>
              </w:rPr>
            </w:pPr>
            <w:proofErr w:type="gramStart"/>
            <w:r>
              <w:rPr>
                <w:rFonts w:ascii="Calibri" w:hAnsi="Calibri" w:cs="Calibri"/>
                <w:color w:val="000000"/>
                <w:sz w:val="22"/>
                <w:szCs w:val="22"/>
              </w:rPr>
              <w:t xml:space="preserve">$  </w:t>
            </w:r>
            <w:r w:rsidR="00E879F7" w:rsidRPr="00E879F7">
              <w:rPr>
                <w:rFonts w:ascii="Calibri" w:hAnsi="Calibri" w:cs="Calibri"/>
                <w:color w:val="000000"/>
                <w:sz w:val="22"/>
                <w:szCs w:val="22"/>
              </w:rPr>
              <w:t>10,171.77</w:t>
            </w:r>
            <w:proofErr w:type="gramEnd"/>
          </w:p>
          <w:p w14:paraId="03DEF873" w14:textId="77777777" w:rsidR="00C9428D" w:rsidRDefault="00C9428D" w:rsidP="00440575">
            <w:pPr>
              <w:jc w:val="center"/>
              <w:rPr>
                <w:rFonts w:ascii="Arial" w:hAnsi="Arial"/>
                <w:kern w:val="28"/>
              </w:rPr>
            </w:pPr>
          </w:p>
        </w:tc>
        <w:tc>
          <w:tcPr>
            <w:tcW w:w="1890" w:type="dxa"/>
          </w:tcPr>
          <w:p w14:paraId="1BEDF619" w14:textId="41BC5858" w:rsidR="00C9428D" w:rsidRDefault="008F6A8D" w:rsidP="00440575">
            <w:pPr>
              <w:jc w:val="center"/>
              <w:rPr>
                <w:rFonts w:ascii="Arial" w:hAnsi="Arial"/>
                <w:kern w:val="28"/>
              </w:rPr>
            </w:pPr>
            <w:r w:rsidRPr="008F6A8D">
              <w:rPr>
                <w:rFonts w:ascii="Arial" w:hAnsi="Arial"/>
                <w:kern w:val="28"/>
              </w:rPr>
              <w:t>$</w:t>
            </w:r>
            <w:r>
              <w:rPr>
                <w:rFonts w:ascii="Arial" w:hAnsi="Arial"/>
                <w:kern w:val="28"/>
              </w:rPr>
              <w:t xml:space="preserve"> </w:t>
            </w:r>
            <w:r w:rsidR="00012CB5" w:rsidRPr="00012CB5">
              <w:rPr>
                <w:rFonts w:ascii="Arial" w:hAnsi="Arial"/>
                <w:kern w:val="28"/>
              </w:rPr>
              <w:t>1,525.76</w:t>
            </w:r>
          </w:p>
        </w:tc>
        <w:tc>
          <w:tcPr>
            <w:tcW w:w="1931" w:type="dxa"/>
          </w:tcPr>
          <w:p w14:paraId="1306D7E7" w14:textId="35ACBC0B" w:rsidR="00C9428D" w:rsidRPr="00CD6ECB" w:rsidRDefault="006B0F04" w:rsidP="00440575">
            <w:pPr>
              <w:jc w:val="center"/>
              <w:rPr>
                <w:rFonts w:ascii="Arial" w:hAnsi="Arial"/>
                <w:b/>
                <w:bCs/>
                <w:kern w:val="28"/>
              </w:rPr>
            </w:pPr>
            <w:r w:rsidRPr="00CD6ECB">
              <w:rPr>
                <w:rFonts w:ascii="Arial" w:hAnsi="Arial"/>
                <w:b/>
                <w:bCs/>
                <w:kern w:val="28"/>
              </w:rPr>
              <w:t xml:space="preserve">$ </w:t>
            </w:r>
            <w:r w:rsidR="00012CB5" w:rsidRPr="00012CB5">
              <w:rPr>
                <w:rFonts w:ascii="Arial" w:hAnsi="Arial"/>
                <w:b/>
                <w:bCs/>
                <w:kern w:val="28"/>
              </w:rPr>
              <w:t>8,646.00</w:t>
            </w:r>
          </w:p>
        </w:tc>
      </w:tr>
      <w:tr w:rsidR="00440575" w14:paraId="08A31D1F" w14:textId="77777777" w:rsidTr="00CD6ECB">
        <w:tc>
          <w:tcPr>
            <w:tcW w:w="2880" w:type="dxa"/>
          </w:tcPr>
          <w:p w14:paraId="5E982F0A" w14:textId="4B259F6A" w:rsidR="00440575" w:rsidRDefault="00440575" w:rsidP="00440575">
            <w:pPr>
              <w:rPr>
                <w:rFonts w:ascii="Arial" w:hAnsi="Arial"/>
                <w:kern w:val="28"/>
              </w:rPr>
            </w:pPr>
            <w:r w:rsidRPr="007D110C">
              <w:rPr>
                <w:rFonts w:ascii="Arial" w:hAnsi="Arial"/>
                <w:kern w:val="28"/>
              </w:rPr>
              <w:t>40% after submission of draft report</w:t>
            </w:r>
          </w:p>
        </w:tc>
        <w:tc>
          <w:tcPr>
            <w:tcW w:w="1980" w:type="dxa"/>
          </w:tcPr>
          <w:p w14:paraId="0F517099" w14:textId="6829F438" w:rsidR="00440575" w:rsidRDefault="006B0F04" w:rsidP="00440575">
            <w:pPr>
              <w:jc w:val="center"/>
              <w:rPr>
                <w:rFonts w:ascii="Arial" w:hAnsi="Arial"/>
                <w:kern w:val="28"/>
              </w:rPr>
            </w:pPr>
            <w:r w:rsidRPr="006B0F04">
              <w:rPr>
                <w:rFonts w:ascii="Arial" w:hAnsi="Arial"/>
                <w:kern w:val="28"/>
              </w:rPr>
              <w:t>$</w:t>
            </w:r>
            <w:r>
              <w:rPr>
                <w:rFonts w:ascii="Arial" w:hAnsi="Arial"/>
                <w:kern w:val="28"/>
              </w:rPr>
              <w:t xml:space="preserve"> </w:t>
            </w:r>
            <w:r w:rsidR="00E879F7" w:rsidRPr="00E879F7">
              <w:rPr>
                <w:rFonts w:ascii="Arial" w:hAnsi="Arial"/>
                <w:kern w:val="28"/>
              </w:rPr>
              <w:t>8,137.41</w:t>
            </w:r>
          </w:p>
        </w:tc>
        <w:tc>
          <w:tcPr>
            <w:tcW w:w="1890" w:type="dxa"/>
          </w:tcPr>
          <w:p w14:paraId="42594884" w14:textId="55838426" w:rsidR="00440575" w:rsidRDefault="006B0F04" w:rsidP="00440575">
            <w:pPr>
              <w:jc w:val="center"/>
              <w:rPr>
                <w:rFonts w:ascii="Arial" w:hAnsi="Arial"/>
                <w:kern w:val="28"/>
              </w:rPr>
            </w:pPr>
            <w:r w:rsidRPr="006B0F04">
              <w:rPr>
                <w:rFonts w:ascii="Arial" w:hAnsi="Arial"/>
                <w:kern w:val="28"/>
              </w:rPr>
              <w:t>$</w:t>
            </w:r>
            <w:r>
              <w:rPr>
                <w:rFonts w:ascii="Arial" w:hAnsi="Arial"/>
                <w:kern w:val="28"/>
              </w:rPr>
              <w:t xml:space="preserve"> </w:t>
            </w:r>
            <w:r w:rsidR="00012CB5" w:rsidRPr="00012CB5">
              <w:rPr>
                <w:rFonts w:ascii="Arial" w:hAnsi="Arial"/>
                <w:kern w:val="28"/>
              </w:rPr>
              <w:t>1,220.61</w:t>
            </w:r>
          </w:p>
        </w:tc>
        <w:tc>
          <w:tcPr>
            <w:tcW w:w="1931" w:type="dxa"/>
          </w:tcPr>
          <w:p w14:paraId="763FCCDC" w14:textId="7D5E8374" w:rsidR="00440575" w:rsidRPr="00CD6ECB" w:rsidRDefault="00D83DBC" w:rsidP="00440575">
            <w:pPr>
              <w:jc w:val="center"/>
              <w:rPr>
                <w:rFonts w:ascii="Arial" w:hAnsi="Arial"/>
                <w:b/>
                <w:bCs/>
                <w:kern w:val="28"/>
              </w:rPr>
            </w:pPr>
            <w:r w:rsidRPr="00CD6ECB">
              <w:rPr>
                <w:rFonts w:ascii="Arial" w:hAnsi="Arial"/>
                <w:b/>
                <w:bCs/>
                <w:kern w:val="28"/>
              </w:rPr>
              <w:t xml:space="preserve">$ </w:t>
            </w:r>
            <w:r w:rsidR="00012CB5" w:rsidRPr="00012CB5">
              <w:rPr>
                <w:rFonts w:ascii="Arial" w:hAnsi="Arial"/>
                <w:b/>
                <w:bCs/>
                <w:kern w:val="28"/>
              </w:rPr>
              <w:t>6,916.80</w:t>
            </w:r>
          </w:p>
        </w:tc>
      </w:tr>
      <w:tr w:rsidR="00C9428D" w14:paraId="59BAF921" w14:textId="77777777" w:rsidTr="00CD6ECB">
        <w:tc>
          <w:tcPr>
            <w:tcW w:w="2880" w:type="dxa"/>
          </w:tcPr>
          <w:p w14:paraId="6ACD696F" w14:textId="05A11C35" w:rsidR="00C9428D" w:rsidRDefault="00440575" w:rsidP="00440575">
            <w:pPr>
              <w:rPr>
                <w:rFonts w:ascii="Arial" w:hAnsi="Arial"/>
                <w:kern w:val="28"/>
              </w:rPr>
            </w:pPr>
            <w:r w:rsidRPr="007D110C">
              <w:rPr>
                <w:rFonts w:ascii="Arial" w:hAnsi="Arial"/>
                <w:kern w:val="28"/>
              </w:rPr>
              <w:t xml:space="preserve">10% </w:t>
            </w:r>
            <w:r w:rsidR="00AA1B96" w:rsidRPr="00806EC4">
              <w:rPr>
                <w:rFonts w:ascii="Calibri" w:hAnsi="Calibri" w:cs="Calibri"/>
                <w:color w:val="000000"/>
                <w:lang w:bidi="km-KH"/>
              </w:rPr>
              <w:t xml:space="preserve">after </w:t>
            </w:r>
            <w:proofErr w:type="gramStart"/>
            <w:r w:rsidR="00AA1B96" w:rsidRPr="00806EC4">
              <w:rPr>
                <w:rFonts w:ascii="Calibri" w:hAnsi="Calibri" w:cs="Calibri"/>
                <w:color w:val="000000"/>
                <w:lang w:bidi="km-KH"/>
              </w:rPr>
              <w:t>deliver</w:t>
            </w:r>
            <w:proofErr w:type="gramEnd"/>
            <w:r w:rsidR="00AA1B96" w:rsidRPr="00806EC4">
              <w:rPr>
                <w:rFonts w:ascii="Calibri" w:hAnsi="Calibri" w:cs="Calibri"/>
                <w:color w:val="000000"/>
                <w:lang w:bidi="km-KH"/>
              </w:rPr>
              <w:t xml:space="preserve"> acceptable of final Report</w:t>
            </w:r>
          </w:p>
        </w:tc>
        <w:tc>
          <w:tcPr>
            <w:tcW w:w="1980" w:type="dxa"/>
          </w:tcPr>
          <w:p w14:paraId="6552BA43" w14:textId="5C08B66A" w:rsidR="00C9428D" w:rsidRDefault="00D83DBC" w:rsidP="00440575">
            <w:pPr>
              <w:jc w:val="center"/>
              <w:rPr>
                <w:rFonts w:ascii="Arial" w:hAnsi="Arial"/>
                <w:kern w:val="28"/>
              </w:rPr>
            </w:pPr>
            <w:r w:rsidRPr="00D83DBC">
              <w:rPr>
                <w:rFonts w:ascii="Arial" w:hAnsi="Arial"/>
                <w:kern w:val="28"/>
              </w:rPr>
              <w:t>$</w:t>
            </w:r>
            <w:r>
              <w:rPr>
                <w:rFonts w:ascii="Arial" w:hAnsi="Arial"/>
                <w:kern w:val="28"/>
              </w:rPr>
              <w:t xml:space="preserve"> </w:t>
            </w:r>
            <w:r w:rsidR="00E879F7" w:rsidRPr="00E879F7">
              <w:rPr>
                <w:rFonts w:ascii="Arial" w:hAnsi="Arial"/>
                <w:kern w:val="28"/>
              </w:rPr>
              <w:t>2,034.35</w:t>
            </w:r>
          </w:p>
        </w:tc>
        <w:tc>
          <w:tcPr>
            <w:tcW w:w="1890" w:type="dxa"/>
          </w:tcPr>
          <w:p w14:paraId="31C08EC2" w14:textId="700FD3D3" w:rsidR="00C9428D" w:rsidRDefault="004F3B3A" w:rsidP="00440575">
            <w:pPr>
              <w:jc w:val="center"/>
              <w:rPr>
                <w:rFonts w:ascii="Arial" w:hAnsi="Arial"/>
                <w:kern w:val="28"/>
              </w:rPr>
            </w:pPr>
            <w:r w:rsidRPr="004F3B3A">
              <w:rPr>
                <w:rFonts w:ascii="Arial" w:hAnsi="Arial"/>
                <w:kern w:val="28"/>
              </w:rPr>
              <w:t>$</w:t>
            </w:r>
            <w:r>
              <w:rPr>
                <w:rFonts w:ascii="Arial" w:hAnsi="Arial"/>
                <w:kern w:val="28"/>
              </w:rPr>
              <w:t xml:space="preserve"> </w:t>
            </w:r>
            <w:r w:rsidR="00012CB5" w:rsidRPr="00012CB5">
              <w:rPr>
                <w:rFonts w:ascii="Arial" w:hAnsi="Arial"/>
                <w:kern w:val="28"/>
              </w:rPr>
              <w:t>305.15</w:t>
            </w:r>
          </w:p>
        </w:tc>
        <w:tc>
          <w:tcPr>
            <w:tcW w:w="1931" w:type="dxa"/>
          </w:tcPr>
          <w:p w14:paraId="433169F7" w14:textId="149A8C86" w:rsidR="00C9428D" w:rsidRPr="00CD6ECB" w:rsidRDefault="00D83DBC" w:rsidP="00440575">
            <w:pPr>
              <w:jc w:val="center"/>
              <w:rPr>
                <w:rFonts w:ascii="Arial" w:hAnsi="Arial"/>
                <w:b/>
                <w:bCs/>
                <w:kern w:val="28"/>
              </w:rPr>
            </w:pPr>
            <w:del w:id="4" w:author="Author" w:date="2021-11-05T17:37:00Z">
              <w:r w:rsidRPr="00CD6ECB" w:rsidDel="00C677B7">
                <w:rPr>
                  <w:rFonts w:ascii="Arial" w:hAnsi="Arial"/>
                  <w:b/>
                  <w:bCs/>
                  <w:kern w:val="28"/>
                </w:rPr>
                <w:delText xml:space="preserve">$ </w:delText>
              </w:r>
              <w:r w:rsidR="00012CB5" w:rsidRPr="00012CB5" w:rsidDel="00C677B7">
                <w:rPr>
                  <w:rFonts w:ascii="Arial" w:hAnsi="Arial"/>
                  <w:b/>
                  <w:bCs/>
                  <w:kern w:val="28"/>
                </w:rPr>
                <w:delText>6,916.80</w:delText>
              </w:r>
            </w:del>
            <w:ins w:id="5" w:author="Author" w:date="2021-11-05T17:37:00Z">
              <w:r w:rsidR="00C677B7">
                <w:rPr>
                  <w:rFonts w:ascii="Arial" w:hAnsi="Arial"/>
                  <w:b/>
                  <w:bCs/>
                  <w:kern w:val="28"/>
                </w:rPr>
                <w:t>$1,729.20</w:t>
              </w:r>
            </w:ins>
          </w:p>
        </w:tc>
      </w:tr>
      <w:tr w:rsidR="00012CB5" w14:paraId="38486433" w14:textId="77777777" w:rsidTr="00CD6ECB">
        <w:tc>
          <w:tcPr>
            <w:tcW w:w="2880" w:type="dxa"/>
          </w:tcPr>
          <w:p w14:paraId="57F17EC6" w14:textId="3BB36DC6" w:rsidR="00012CB5" w:rsidRPr="00FB634E" w:rsidRDefault="00012CB5" w:rsidP="00012CB5">
            <w:pPr>
              <w:jc w:val="right"/>
              <w:rPr>
                <w:rFonts w:ascii="Arial" w:hAnsi="Arial"/>
                <w:b/>
                <w:bCs/>
                <w:kern w:val="28"/>
              </w:rPr>
            </w:pPr>
            <w:r w:rsidRPr="00FB634E">
              <w:rPr>
                <w:rFonts w:ascii="Arial" w:hAnsi="Arial"/>
                <w:b/>
                <w:bCs/>
                <w:kern w:val="28"/>
              </w:rPr>
              <w:t>Total</w:t>
            </w:r>
          </w:p>
        </w:tc>
        <w:tc>
          <w:tcPr>
            <w:tcW w:w="1980" w:type="dxa"/>
          </w:tcPr>
          <w:p w14:paraId="6699658B" w14:textId="62977A29" w:rsidR="00012CB5" w:rsidRPr="005D5EE7" w:rsidRDefault="00403E91" w:rsidP="00440575">
            <w:pPr>
              <w:jc w:val="center"/>
              <w:rPr>
                <w:rFonts w:ascii="Arial" w:hAnsi="Arial"/>
                <w:b/>
                <w:bCs/>
                <w:kern w:val="28"/>
              </w:rPr>
            </w:pPr>
            <w:r w:rsidRPr="005D5EE7">
              <w:rPr>
                <w:rFonts w:ascii="Arial" w:hAnsi="Arial"/>
                <w:b/>
                <w:bCs/>
                <w:kern w:val="28"/>
              </w:rPr>
              <w:t>$ 20,343.53</w:t>
            </w:r>
          </w:p>
        </w:tc>
        <w:tc>
          <w:tcPr>
            <w:tcW w:w="1890" w:type="dxa"/>
          </w:tcPr>
          <w:p w14:paraId="25D969C1" w14:textId="27305FF4" w:rsidR="00012CB5" w:rsidRPr="005D5EE7" w:rsidRDefault="00403E91" w:rsidP="005D5EE7">
            <w:pPr>
              <w:jc w:val="center"/>
              <w:rPr>
                <w:rFonts w:ascii="Arial" w:hAnsi="Arial"/>
                <w:b/>
                <w:bCs/>
                <w:kern w:val="28"/>
              </w:rPr>
            </w:pPr>
            <w:r w:rsidRPr="005D5EE7">
              <w:rPr>
                <w:rFonts w:ascii="Arial" w:hAnsi="Arial"/>
                <w:b/>
                <w:bCs/>
                <w:kern w:val="28"/>
              </w:rPr>
              <w:t>$ 3,051.53</w:t>
            </w:r>
          </w:p>
        </w:tc>
        <w:tc>
          <w:tcPr>
            <w:tcW w:w="1931" w:type="dxa"/>
          </w:tcPr>
          <w:p w14:paraId="20BAC5F1" w14:textId="6A917FDF" w:rsidR="00012CB5" w:rsidRPr="00CD6ECB" w:rsidRDefault="005D5EE7" w:rsidP="00440575">
            <w:pPr>
              <w:jc w:val="center"/>
              <w:rPr>
                <w:rFonts w:ascii="Arial" w:hAnsi="Arial"/>
                <w:b/>
                <w:bCs/>
                <w:kern w:val="28"/>
              </w:rPr>
            </w:pPr>
            <w:proofErr w:type="gramStart"/>
            <w:r w:rsidRPr="00806EC4">
              <w:rPr>
                <w:rFonts w:ascii="Calibri" w:hAnsi="Calibri" w:cs="Calibri"/>
                <w:b/>
                <w:bCs/>
                <w:color w:val="000000"/>
                <w:lang w:bidi="km-KH"/>
              </w:rPr>
              <w:t>$  17,292.00</w:t>
            </w:r>
            <w:proofErr w:type="gramEnd"/>
          </w:p>
        </w:tc>
      </w:tr>
    </w:tbl>
    <w:p w14:paraId="4EAAA11E" w14:textId="0FC637CC" w:rsidR="00806EC4" w:rsidRDefault="00806EC4" w:rsidP="00E72D69">
      <w:pPr>
        <w:pStyle w:val="NormalCell"/>
        <w:widowControl/>
        <w:autoSpaceDE/>
        <w:autoSpaceDN/>
        <w:adjustRightInd/>
        <w:spacing w:before="0" w:after="0"/>
        <w:jc w:val="both"/>
        <w:rPr>
          <w:rFonts w:cstheme="minorBidi"/>
        </w:rPr>
      </w:pPr>
      <w:r>
        <w:rPr>
          <w:rFonts w:eastAsia="Times New Roman"/>
          <w:lang w:val="en-GB"/>
        </w:rPr>
        <w:fldChar w:fldCharType="begin"/>
      </w:r>
      <w:r>
        <w:rPr>
          <w:rFonts w:eastAsia="Times New Roman"/>
          <w:lang w:val="en-GB"/>
        </w:rPr>
        <w:instrText xml:space="preserve"> LINK Excel.Sheet.12 "C:\\Users\\jony.ne.GADC\\AppData\\Local\\Microsoft\\Windows\\INetCache\\Content.Outlook\\99T721A8\\Baseline.xlsx" "Sheet1!R3C2:R8C5" \a \f 4 \h  \* MERGEFORMAT </w:instrText>
      </w:r>
      <w:r>
        <w:rPr>
          <w:rFonts w:eastAsia="Times New Roman"/>
          <w:lang w:val="en-GB"/>
        </w:rPr>
        <w:fldChar w:fldCharType="separate"/>
      </w:r>
    </w:p>
    <w:p w14:paraId="4EDD0B4C" w14:textId="4D1FEBB8" w:rsidR="0059286A" w:rsidRPr="007D110C" w:rsidRDefault="00806EC4" w:rsidP="0008584E">
      <w:pPr>
        <w:pStyle w:val="NormalCell"/>
        <w:widowControl/>
        <w:autoSpaceDE/>
        <w:autoSpaceDN/>
        <w:adjustRightInd/>
        <w:spacing w:before="0" w:after="0"/>
        <w:jc w:val="both"/>
        <w:rPr>
          <w:rFonts w:ascii="Arial" w:eastAsia="Times New Roman" w:hAnsi="Arial"/>
          <w:kern w:val="28"/>
          <w:lang w:val="en-GB"/>
        </w:rPr>
      </w:pPr>
      <w:r>
        <w:rPr>
          <w:rFonts w:ascii="Arial" w:eastAsia="Times New Roman" w:hAnsi="Arial"/>
          <w:kern w:val="28"/>
          <w:lang w:val="en-GB"/>
        </w:rPr>
        <w:fldChar w:fldCharType="end"/>
      </w:r>
      <w:r w:rsidR="0059286A" w:rsidRPr="007D110C">
        <w:rPr>
          <w:rFonts w:ascii="Arial" w:eastAsia="Times New Roman" w:hAnsi="Arial"/>
          <w:kern w:val="28"/>
          <w:lang w:val="en-GB"/>
        </w:rPr>
        <w:t>2.3</w:t>
      </w:r>
      <w:r w:rsidR="0059286A" w:rsidRPr="007D110C">
        <w:rPr>
          <w:rFonts w:ascii="Arial" w:eastAsia="Times New Roman" w:hAnsi="Arial"/>
          <w:kern w:val="28"/>
          <w:lang w:val="en-GB"/>
        </w:rPr>
        <w:tab/>
        <w:t xml:space="preserve">Payment of the agreed fee shall be staged on satisfactory delivery of the Services in accordance with the timescale below </w:t>
      </w:r>
      <w:r w:rsidR="0059286A" w:rsidRPr="007D110C">
        <w:rPr>
          <w:rFonts w:ascii="Arial" w:eastAsia="Times New Roman" w:hAnsi="Arial"/>
          <w:b/>
          <w:kern w:val="28"/>
          <w:lang w:val="en-GB"/>
        </w:rPr>
        <w:t xml:space="preserve">OR </w:t>
      </w:r>
      <w:r w:rsidR="0059286A" w:rsidRPr="007D110C">
        <w:rPr>
          <w:rFonts w:ascii="Arial" w:eastAsia="Times New Roman" w:hAnsi="Arial"/>
          <w:kern w:val="28"/>
          <w:lang w:val="en-GB"/>
        </w:rPr>
        <w:t>made on satisfactory completion of the assignment to the quality and timescale set out in this Schedule</w:t>
      </w:r>
      <w:r w:rsidR="003F2BE1" w:rsidRPr="007D110C">
        <w:rPr>
          <w:rFonts w:ascii="Arial" w:eastAsia="Times New Roman" w:hAnsi="Arial"/>
          <w:kern w:val="28"/>
          <w:lang w:val="en-GB"/>
        </w:rPr>
        <w:t>.</w:t>
      </w:r>
      <w:r w:rsidR="008B3917" w:rsidRPr="007D110C">
        <w:rPr>
          <w:rFonts w:ascii="Arial" w:eastAsia="Times New Roman" w:hAnsi="Arial"/>
          <w:kern w:val="28"/>
          <w:lang w:val="en-GB"/>
        </w:rPr>
        <w:t xml:space="preserve"> </w:t>
      </w:r>
      <w:r w:rsidR="000A42B7" w:rsidRPr="007D110C">
        <w:rPr>
          <w:rFonts w:ascii="Arial" w:eastAsia="Times New Roman" w:hAnsi="Arial"/>
          <w:kern w:val="28"/>
          <w:lang w:val="en-GB"/>
        </w:rPr>
        <w:t>GADC</w:t>
      </w:r>
      <w:r w:rsidR="0059286A" w:rsidRPr="007D110C">
        <w:rPr>
          <w:rFonts w:ascii="Arial" w:eastAsia="Times New Roman" w:hAnsi="Arial"/>
          <w:kern w:val="28"/>
          <w:lang w:val="en-GB"/>
        </w:rPr>
        <w:t xml:space="preserve"> will pay such invoices within </w:t>
      </w:r>
      <w:r w:rsidR="00DD450C" w:rsidRPr="007D110C">
        <w:rPr>
          <w:rFonts w:ascii="Arial" w:eastAsia="Times New Roman" w:hAnsi="Arial"/>
          <w:kern w:val="28"/>
          <w:lang w:val="en-GB"/>
        </w:rPr>
        <w:t>5</w:t>
      </w:r>
      <w:r w:rsidR="0059286A" w:rsidRPr="007D110C">
        <w:rPr>
          <w:rFonts w:ascii="Arial" w:eastAsia="Times New Roman" w:hAnsi="Arial"/>
          <w:kern w:val="28"/>
          <w:lang w:val="en-GB"/>
        </w:rPr>
        <w:t xml:space="preserve"> days </w:t>
      </w:r>
      <w:r w:rsidR="00100453" w:rsidRPr="007D110C">
        <w:rPr>
          <w:rFonts w:ascii="Arial" w:eastAsia="Times New Roman" w:hAnsi="Arial"/>
          <w:kern w:val="28"/>
          <w:lang w:val="en-GB"/>
        </w:rPr>
        <w:t xml:space="preserve">after </w:t>
      </w:r>
      <w:proofErr w:type="spellStart"/>
      <w:r w:rsidR="00100453" w:rsidRPr="007D110C">
        <w:rPr>
          <w:rFonts w:ascii="Arial" w:eastAsia="Times New Roman" w:hAnsi="Arial"/>
          <w:kern w:val="28"/>
          <w:lang w:val="en-GB"/>
        </w:rPr>
        <w:t>acceptan</w:t>
      </w:r>
      <w:r w:rsidR="0074122A" w:rsidRPr="007D110C">
        <w:rPr>
          <w:rFonts w:ascii="Arial" w:eastAsia="Times New Roman" w:hAnsi="Arial"/>
          <w:kern w:val="28"/>
          <w:lang w:val="en-GB"/>
        </w:rPr>
        <w:t>cing</w:t>
      </w:r>
      <w:proofErr w:type="spellEnd"/>
      <w:r w:rsidR="0074122A" w:rsidRPr="007D110C">
        <w:rPr>
          <w:rFonts w:ascii="Arial" w:eastAsia="Times New Roman" w:hAnsi="Arial"/>
          <w:kern w:val="28"/>
          <w:lang w:val="en-GB"/>
        </w:rPr>
        <w:t xml:space="preserve"> the invoices.</w:t>
      </w:r>
    </w:p>
    <w:p w14:paraId="5C6D878B" w14:textId="77777777" w:rsidR="0059286A" w:rsidRPr="007D110C" w:rsidRDefault="0059286A" w:rsidP="0059286A">
      <w:pPr>
        <w:pStyle w:val="NormalCell"/>
        <w:widowControl/>
        <w:tabs>
          <w:tab w:val="left" w:pos="720"/>
        </w:tabs>
        <w:autoSpaceDE/>
        <w:autoSpaceDN/>
        <w:adjustRightInd/>
        <w:spacing w:before="0" w:after="0"/>
        <w:ind w:left="720" w:hanging="720"/>
        <w:rPr>
          <w:rFonts w:ascii="Arial" w:eastAsia="Times New Roman" w:hAnsi="Arial"/>
          <w:kern w:val="28"/>
          <w:lang w:val="en-GB"/>
        </w:rPr>
      </w:pPr>
      <w:r w:rsidRPr="007D110C">
        <w:rPr>
          <w:rFonts w:ascii="Arial" w:eastAsia="Times New Roman" w:hAnsi="Arial"/>
          <w:kern w:val="28"/>
          <w:lang w:val="en-GB"/>
        </w:rPr>
        <w:t>2.4</w:t>
      </w:r>
      <w:r w:rsidRPr="007D110C">
        <w:rPr>
          <w:rFonts w:ascii="Arial" w:eastAsia="Times New Roman" w:hAnsi="Arial"/>
          <w:kern w:val="28"/>
          <w:lang w:val="en-GB"/>
        </w:rPr>
        <w:tab/>
        <w:t xml:space="preserve">An invoice should be submitted to the Contract Manager one week prior to the </w:t>
      </w:r>
      <w:r w:rsidR="00AD6DB6" w:rsidRPr="007D110C">
        <w:rPr>
          <w:rFonts w:ascii="Arial" w:eastAsia="Times New Roman" w:hAnsi="Arial"/>
          <w:kern w:val="28"/>
          <w:lang w:val="en-GB"/>
        </w:rPr>
        <w:t>payment schedule</w:t>
      </w:r>
      <w:r w:rsidRPr="007D110C">
        <w:rPr>
          <w:rFonts w:ascii="Arial" w:eastAsia="Times New Roman" w:hAnsi="Arial"/>
          <w:kern w:val="28"/>
          <w:lang w:val="en-GB"/>
        </w:rPr>
        <w:t>.</w:t>
      </w:r>
    </w:p>
    <w:p w14:paraId="21D61BBF" w14:textId="63C957D5" w:rsidR="00C27DBA" w:rsidRPr="007D110C" w:rsidRDefault="0059286A" w:rsidP="0059286A">
      <w:pPr>
        <w:pStyle w:val="Heading2"/>
        <w:widowControl/>
        <w:numPr>
          <w:ilvl w:val="0"/>
          <w:numId w:val="0"/>
        </w:numPr>
        <w:autoSpaceDE/>
        <w:autoSpaceDN/>
        <w:adjustRightInd/>
        <w:spacing w:before="120"/>
        <w:ind w:left="720" w:hanging="720"/>
        <w:rPr>
          <w:rFonts w:ascii="Arial" w:eastAsia="Times New Roman" w:hAnsi="Arial"/>
          <w:color w:val="auto"/>
          <w:kern w:val="28"/>
          <w:lang w:val="en-GB"/>
        </w:rPr>
      </w:pPr>
      <w:r w:rsidRPr="007D110C">
        <w:rPr>
          <w:rFonts w:ascii="Arial" w:eastAsia="Times New Roman" w:hAnsi="Arial"/>
          <w:color w:val="auto"/>
          <w:kern w:val="28"/>
          <w:lang w:val="en-GB"/>
        </w:rPr>
        <w:t xml:space="preserve">2.5 </w:t>
      </w:r>
      <w:r w:rsidRPr="007D110C">
        <w:rPr>
          <w:rFonts w:ascii="Arial" w:eastAsia="Times New Roman" w:hAnsi="Arial"/>
          <w:color w:val="auto"/>
          <w:kern w:val="28"/>
          <w:lang w:val="en-GB"/>
        </w:rPr>
        <w:tab/>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will pay for the Services </w:t>
      </w:r>
      <w:r w:rsidR="006E1664" w:rsidRPr="007D110C">
        <w:rPr>
          <w:rFonts w:ascii="Arial" w:eastAsia="Times New Roman" w:hAnsi="Arial"/>
          <w:color w:val="auto"/>
          <w:kern w:val="28"/>
          <w:lang w:val="en-GB"/>
        </w:rPr>
        <w:t xml:space="preserve">to be performed by </w:t>
      </w:r>
      <w:r w:rsidR="004527F3"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on the basis set ou</w:t>
      </w:r>
      <w:r w:rsidRPr="007D110C">
        <w:rPr>
          <w:rFonts w:ascii="Arial" w:eastAsia="Times New Roman" w:hAnsi="Arial"/>
          <w:color w:val="auto"/>
          <w:kern w:val="28"/>
          <w:lang w:val="en-GB"/>
        </w:rPr>
        <w:t>t in the Term of Reference</w:t>
      </w:r>
      <w:r w:rsidR="006E1664" w:rsidRPr="007D110C">
        <w:rPr>
          <w:rFonts w:ascii="Arial" w:eastAsia="Times New Roman" w:hAnsi="Arial"/>
          <w:color w:val="auto"/>
          <w:kern w:val="28"/>
          <w:lang w:val="en-GB"/>
        </w:rPr>
        <w:t xml:space="preserve"> attached to this Agreement</w:t>
      </w:r>
      <w:r w:rsidR="0039503D" w:rsidRPr="007D110C">
        <w:rPr>
          <w:rFonts w:ascii="Arial" w:eastAsia="Times New Roman" w:hAnsi="Arial"/>
          <w:color w:val="auto"/>
          <w:kern w:val="28"/>
          <w:lang w:val="en-GB"/>
        </w:rPr>
        <w:t>.</w:t>
      </w:r>
      <w:bookmarkEnd w:id="2"/>
      <w:r w:rsidR="0039503D" w:rsidRPr="007D110C">
        <w:rPr>
          <w:rFonts w:ascii="Arial" w:eastAsia="Times New Roman" w:hAnsi="Arial"/>
          <w:color w:val="auto"/>
          <w:kern w:val="28"/>
          <w:lang w:val="en-GB"/>
        </w:rPr>
        <w:t xml:space="preserve"> In the event of early termination of this Agreement</w:t>
      </w:r>
      <w:r w:rsidR="00C45022" w:rsidRPr="007D110C">
        <w:rPr>
          <w:rFonts w:ascii="Arial" w:eastAsia="Times New Roman" w:hAnsi="Arial"/>
          <w:color w:val="auto"/>
          <w:kern w:val="28"/>
          <w:lang w:val="en-GB"/>
        </w:rPr>
        <w:t>.</w:t>
      </w:r>
    </w:p>
    <w:p w14:paraId="6715C289" w14:textId="01BE18BA" w:rsidR="00C27DBA" w:rsidRPr="007D110C" w:rsidRDefault="0059286A" w:rsidP="0059286A">
      <w:pPr>
        <w:pStyle w:val="Heading2"/>
        <w:widowControl/>
        <w:numPr>
          <w:ilvl w:val="0"/>
          <w:numId w:val="0"/>
        </w:numPr>
        <w:autoSpaceDE/>
        <w:autoSpaceDN/>
        <w:adjustRightInd/>
        <w:spacing w:before="120"/>
        <w:ind w:left="720" w:hanging="720"/>
        <w:rPr>
          <w:rFonts w:ascii="Arial" w:eastAsia="Times New Roman" w:hAnsi="Arial"/>
          <w:color w:val="auto"/>
          <w:kern w:val="28"/>
          <w:lang w:val="en-GB"/>
        </w:rPr>
      </w:pPr>
      <w:r w:rsidRPr="007D110C">
        <w:rPr>
          <w:rFonts w:ascii="Arial" w:eastAsia="Times New Roman" w:hAnsi="Arial"/>
          <w:color w:val="auto"/>
          <w:kern w:val="28"/>
          <w:lang w:val="en-GB"/>
        </w:rPr>
        <w:t>2.</w:t>
      </w:r>
      <w:r w:rsidR="00DB28F2">
        <w:rPr>
          <w:rFonts w:ascii="Arial" w:eastAsia="Times New Roman" w:hAnsi="Arial"/>
          <w:color w:val="auto"/>
          <w:kern w:val="28"/>
          <w:lang w:val="en-GB"/>
        </w:rPr>
        <w:t>6</w:t>
      </w:r>
      <w:r w:rsidRPr="007D110C">
        <w:rPr>
          <w:rFonts w:ascii="Arial" w:eastAsia="Times New Roman" w:hAnsi="Arial"/>
          <w:color w:val="auto"/>
          <w:kern w:val="28"/>
          <w:lang w:val="en-GB"/>
        </w:rPr>
        <w:t xml:space="preserve"> </w:t>
      </w:r>
      <w:r w:rsidRPr="007D110C">
        <w:rPr>
          <w:rFonts w:ascii="Arial" w:eastAsia="Times New Roman" w:hAnsi="Arial"/>
          <w:color w:val="auto"/>
          <w:kern w:val="28"/>
          <w:lang w:val="en-GB"/>
        </w:rPr>
        <w:tab/>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is entitled to deduct </w:t>
      </w:r>
      <w:r w:rsidR="00330A1D" w:rsidRPr="007D110C">
        <w:rPr>
          <w:rFonts w:ascii="Arial" w:eastAsia="Times New Roman" w:hAnsi="Arial"/>
          <w:color w:val="auto"/>
          <w:kern w:val="28"/>
          <w:lang w:val="en-GB"/>
        </w:rPr>
        <w:t xml:space="preserve">and/or set off </w:t>
      </w:r>
      <w:r w:rsidR="0039503D" w:rsidRPr="007D110C">
        <w:rPr>
          <w:rFonts w:ascii="Arial" w:eastAsia="Times New Roman" w:hAnsi="Arial"/>
          <w:color w:val="auto"/>
          <w:kern w:val="28"/>
          <w:lang w:val="en-GB"/>
        </w:rPr>
        <w:t xml:space="preserve">from any sums payable to </w:t>
      </w:r>
      <w:r w:rsidR="004527F3"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any sums that </w:t>
      </w:r>
      <w:r w:rsidR="004527F3"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may owe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at any time throughout the duration of this Agreement.</w:t>
      </w:r>
    </w:p>
    <w:p w14:paraId="68EBAF6A" w14:textId="59522616" w:rsidR="00B7368C" w:rsidRPr="007D110C" w:rsidRDefault="00B7368C" w:rsidP="00B7368C">
      <w:pPr>
        <w:pStyle w:val="Heading1"/>
        <w:widowControl/>
        <w:autoSpaceDE/>
        <w:autoSpaceDN/>
        <w:adjustRightInd/>
        <w:spacing w:before="120" w:after="120"/>
        <w:rPr>
          <w:rFonts w:ascii="Arial" w:eastAsia="Times New Roman" w:hAnsi="Arial"/>
          <w:bCs w:val="0"/>
          <w:kern w:val="28"/>
          <w:u w:val="single"/>
          <w:lang w:val="en-GB"/>
        </w:rPr>
      </w:pPr>
      <w:bookmarkStart w:id="6" w:name="a614506"/>
      <w:r w:rsidRPr="007D110C">
        <w:rPr>
          <w:rFonts w:ascii="Arial" w:eastAsia="Times New Roman" w:hAnsi="Arial"/>
          <w:bCs w:val="0"/>
          <w:kern w:val="28"/>
          <w:u w:val="single"/>
          <w:lang w:val="en-GB"/>
        </w:rPr>
        <w:lastRenderedPageBreak/>
        <w:t>Timeline</w:t>
      </w:r>
    </w:p>
    <w:tbl>
      <w:tblPr>
        <w:tblStyle w:val="TableGrid"/>
        <w:tblW w:w="8635" w:type="dxa"/>
        <w:tblInd w:w="720" w:type="dxa"/>
        <w:tblLook w:val="04A0" w:firstRow="1" w:lastRow="0" w:firstColumn="1" w:lastColumn="0" w:noHBand="0" w:noVBand="1"/>
      </w:tblPr>
      <w:tblGrid>
        <w:gridCol w:w="7375"/>
        <w:gridCol w:w="1260"/>
      </w:tblGrid>
      <w:tr w:rsidR="007D110C" w:rsidRPr="007D110C" w14:paraId="788F0700" w14:textId="77777777" w:rsidTr="003F7A5F">
        <w:tc>
          <w:tcPr>
            <w:tcW w:w="7375" w:type="dxa"/>
          </w:tcPr>
          <w:p w14:paraId="5A4B50DD" w14:textId="433EFCC8" w:rsidR="003F7A5F" w:rsidRPr="007D110C" w:rsidRDefault="003F7A5F" w:rsidP="00AF11C8">
            <w:pPr>
              <w:pStyle w:val="Heading1"/>
              <w:widowControl/>
              <w:numPr>
                <w:ilvl w:val="0"/>
                <w:numId w:val="0"/>
              </w:numPr>
              <w:autoSpaceDE/>
              <w:autoSpaceDN/>
              <w:adjustRightInd/>
              <w:spacing w:before="120" w:after="120"/>
              <w:jc w:val="center"/>
              <w:outlineLvl w:val="0"/>
              <w:rPr>
                <w:rFonts w:ascii="Arial" w:hAnsi="Arial"/>
                <w:bCs w:val="0"/>
                <w:kern w:val="28"/>
                <w:u w:val="single"/>
              </w:rPr>
            </w:pPr>
            <w:r w:rsidRPr="007D110C">
              <w:rPr>
                <w:rFonts w:ascii="Arial" w:hAnsi="Arial"/>
                <w:bCs w:val="0"/>
                <w:kern w:val="28"/>
                <w:u w:val="single"/>
              </w:rPr>
              <w:t>Tasks</w:t>
            </w:r>
          </w:p>
        </w:tc>
        <w:tc>
          <w:tcPr>
            <w:tcW w:w="1260" w:type="dxa"/>
          </w:tcPr>
          <w:p w14:paraId="166A0CEC" w14:textId="274CB82A" w:rsidR="003F7A5F" w:rsidRPr="007D110C" w:rsidRDefault="003F7A5F" w:rsidP="00AF11C8">
            <w:pPr>
              <w:pStyle w:val="Heading1"/>
              <w:widowControl/>
              <w:numPr>
                <w:ilvl w:val="0"/>
                <w:numId w:val="0"/>
              </w:numPr>
              <w:autoSpaceDE/>
              <w:autoSpaceDN/>
              <w:adjustRightInd/>
              <w:spacing w:before="120" w:after="120"/>
              <w:jc w:val="center"/>
              <w:outlineLvl w:val="0"/>
              <w:rPr>
                <w:rFonts w:ascii="Arial" w:hAnsi="Arial"/>
                <w:bCs w:val="0"/>
                <w:kern w:val="28"/>
                <w:u w:val="single"/>
              </w:rPr>
            </w:pPr>
            <w:r w:rsidRPr="007D110C">
              <w:rPr>
                <w:rFonts w:ascii="Arial" w:hAnsi="Arial"/>
                <w:bCs w:val="0"/>
                <w:kern w:val="28"/>
                <w:u w:val="single"/>
              </w:rPr>
              <w:t>Days</w:t>
            </w:r>
          </w:p>
        </w:tc>
      </w:tr>
      <w:tr w:rsidR="007D110C" w:rsidRPr="007D110C" w14:paraId="722A9759" w14:textId="77777777" w:rsidTr="003F7A5F">
        <w:tc>
          <w:tcPr>
            <w:tcW w:w="7375" w:type="dxa"/>
          </w:tcPr>
          <w:p w14:paraId="220C7147" w14:textId="4F29D921" w:rsidR="003F7A5F" w:rsidRPr="007D110C" w:rsidRDefault="003F7A5F" w:rsidP="003F7A5F">
            <w:pPr>
              <w:pStyle w:val="Heading1"/>
              <w:widowControl/>
              <w:numPr>
                <w:ilvl w:val="0"/>
                <w:numId w:val="0"/>
              </w:numPr>
              <w:autoSpaceDE/>
              <w:autoSpaceDN/>
              <w:adjustRightInd/>
              <w:spacing w:before="120" w:after="120"/>
              <w:outlineLvl w:val="0"/>
              <w:rPr>
                <w:rFonts w:ascii="Arial" w:hAnsi="Arial"/>
                <w:b w:val="0"/>
                <w:bCs w:val="0"/>
                <w:smallCaps w:val="0"/>
                <w:kern w:val="28"/>
                <w:sz w:val="22"/>
                <w:szCs w:val="22"/>
                <w:lang w:eastAsia="en-US"/>
              </w:rPr>
            </w:pPr>
            <w:r w:rsidRPr="007D110C">
              <w:rPr>
                <w:rFonts w:ascii="Arial" w:hAnsi="Arial"/>
                <w:b w:val="0"/>
                <w:bCs w:val="0"/>
                <w:smallCaps w:val="0"/>
                <w:kern w:val="28"/>
                <w:sz w:val="22"/>
                <w:szCs w:val="22"/>
                <w:lang w:eastAsia="en-US"/>
              </w:rPr>
              <w:t>Kick off meeting with project team and desk review</w:t>
            </w:r>
          </w:p>
        </w:tc>
        <w:tc>
          <w:tcPr>
            <w:tcW w:w="1260" w:type="dxa"/>
          </w:tcPr>
          <w:p w14:paraId="52628862" w14:textId="40E9ED56" w:rsidR="003F7A5F" w:rsidRPr="007D110C" w:rsidRDefault="007D14D6" w:rsidP="003F7A5F">
            <w:pPr>
              <w:pStyle w:val="Heading1"/>
              <w:widowControl/>
              <w:numPr>
                <w:ilvl w:val="0"/>
                <w:numId w:val="0"/>
              </w:numPr>
              <w:autoSpaceDE/>
              <w:autoSpaceDN/>
              <w:adjustRightInd/>
              <w:spacing w:before="120" w:after="120"/>
              <w:jc w:val="center"/>
              <w:outlineLvl w:val="0"/>
              <w:rPr>
                <w:rFonts w:ascii="Arial" w:hAnsi="Arial"/>
                <w:b w:val="0"/>
                <w:bCs w:val="0"/>
                <w:smallCaps w:val="0"/>
                <w:kern w:val="28"/>
                <w:sz w:val="22"/>
                <w:szCs w:val="22"/>
                <w:lang w:eastAsia="en-US"/>
              </w:rPr>
            </w:pPr>
            <w:r>
              <w:rPr>
                <w:rFonts w:ascii="Arial" w:hAnsi="Arial"/>
                <w:b w:val="0"/>
                <w:bCs w:val="0"/>
                <w:smallCaps w:val="0"/>
                <w:kern w:val="28"/>
                <w:sz w:val="22"/>
                <w:szCs w:val="22"/>
                <w:lang w:eastAsia="en-US"/>
              </w:rPr>
              <w:t>W1</w:t>
            </w:r>
          </w:p>
        </w:tc>
      </w:tr>
      <w:tr w:rsidR="007D110C" w:rsidRPr="007D110C" w14:paraId="565E8136" w14:textId="77777777" w:rsidTr="003F7A5F">
        <w:tc>
          <w:tcPr>
            <w:tcW w:w="7375" w:type="dxa"/>
          </w:tcPr>
          <w:p w14:paraId="66FD1AAE" w14:textId="0A5F84F9" w:rsidR="003F7A5F" w:rsidRPr="007D110C" w:rsidRDefault="003F7A5F" w:rsidP="003F7A5F">
            <w:pPr>
              <w:pStyle w:val="Heading1"/>
              <w:widowControl/>
              <w:numPr>
                <w:ilvl w:val="0"/>
                <w:numId w:val="0"/>
              </w:numPr>
              <w:autoSpaceDE/>
              <w:autoSpaceDN/>
              <w:adjustRightInd/>
              <w:spacing w:before="120" w:after="120"/>
              <w:outlineLvl w:val="0"/>
              <w:rPr>
                <w:rFonts w:ascii="Arial" w:hAnsi="Arial"/>
                <w:b w:val="0"/>
                <w:bCs w:val="0"/>
                <w:smallCaps w:val="0"/>
                <w:kern w:val="28"/>
                <w:sz w:val="22"/>
                <w:szCs w:val="22"/>
                <w:lang w:eastAsia="en-US"/>
              </w:rPr>
            </w:pPr>
            <w:r w:rsidRPr="007D110C">
              <w:rPr>
                <w:rFonts w:ascii="Arial" w:hAnsi="Arial"/>
                <w:b w:val="0"/>
                <w:bCs w:val="0"/>
                <w:smallCaps w:val="0"/>
                <w:kern w:val="28"/>
                <w:sz w:val="22"/>
                <w:szCs w:val="22"/>
                <w:lang w:eastAsia="en-US"/>
              </w:rPr>
              <w:t>Field visit for general observation to select sample area</w:t>
            </w:r>
          </w:p>
        </w:tc>
        <w:tc>
          <w:tcPr>
            <w:tcW w:w="1260" w:type="dxa"/>
          </w:tcPr>
          <w:p w14:paraId="16F56E0A" w14:textId="6F683BE6" w:rsidR="003F7A5F" w:rsidRPr="007D110C" w:rsidRDefault="005D2441" w:rsidP="003F7A5F">
            <w:pPr>
              <w:pStyle w:val="Heading1"/>
              <w:widowControl/>
              <w:numPr>
                <w:ilvl w:val="0"/>
                <w:numId w:val="0"/>
              </w:numPr>
              <w:autoSpaceDE/>
              <w:autoSpaceDN/>
              <w:adjustRightInd/>
              <w:spacing w:before="120" w:after="120"/>
              <w:jc w:val="center"/>
              <w:outlineLvl w:val="0"/>
              <w:rPr>
                <w:rFonts w:ascii="Arial" w:hAnsi="Arial"/>
                <w:b w:val="0"/>
                <w:bCs w:val="0"/>
                <w:smallCaps w:val="0"/>
                <w:kern w:val="28"/>
                <w:sz w:val="22"/>
                <w:szCs w:val="22"/>
                <w:lang w:eastAsia="en-US"/>
              </w:rPr>
            </w:pPr>
            <w:r>
              <w:rPr>
                <w:rFonts w:ascii="Arial" w:hAnsi="Arial"/>
                <w:b w:val="0"/>
                <w:bCs w:val="0"/>
                <w:smallCaps w:val="0"/>
                <w:kern w:val="28"/>
                <w:sz w:val="22"/>
                <w:szCs w:val="22"/>
                <w:lang w:eastAsia="en-US"/>
              </w:rPr>
              <w:t>W1</w:t>
            </w:r>
          </w:p>
        </w:tc>
      </w:tr>
      <w:tr w:rsidR="007D110C" w:rsidRPr="007D110C" w14:paraId="53F6A96E" w14:textId="77777777" w:rsidTr="003F7A5F">
        <w:tc>
          <w:tcPr>
            <w:tcW w:w="7375" w:type="dxa"/>
          </w:tcPr>
          <w:p w14:paraId="06BAB7A7" w14:textId="0FCFEB86" w:rsidR="003F7A5F" w:rsidRPr="007D110C" w:rsidRDefault="003F7A5F" w:rsidP="003F7A5F">
            <w:pPr>
              <w:pStyle w:val="Heading1"/>
              <w:widowControl/>
              <w:numPr>
                <w:ilvl w:val="0"/>
                <w:numId w:val="0"/>
              </w:numPr>
              <w:autoSpaceDE/>
              <w:autoSpaceDN/>
              <w:adjustRightInd/>
              <w:spacing w:before="120" w:after="120"/>
              <w:outlineLvl w:val="0"/>
              <w:rPr>
                <w:rFonts w:ascii="Arial" w:hAnsi="Arial"/>
                <w:b w:val="0"/>
                <w:bCs w:val="0"/>
                <w:smallCaps w:val="0"/>
                <w:kern w:val="28"/>
                <w:sz w:val="22"/>
                <w:szCs w:val="22"/>
                <w:lang w:eastAsia="en-US"/>
              </w:rPr>
            </w:pPr>
            <w:r w:rsidRPr="007D110C">
              <w:rPr>
                <w:rFonts w:ascii="Arial" w:hAnsi="Arial"/>
                <w:b w:val="0"/>
                <w:bCs w:val="0"/>
                <w:smallCaps w:val="0"/>
                <w:kern w:val="28"/>
                <w:sz w:val="22"/>
                <w:szCs w:val="22"/>
                <w:lang w:eastAsia="en-US"/>
              </w:rPr>
              <w:t>Prepare relevant tools for field data collection including FGD, KAP, KII, and HHS</w:t>
            </w:r>
          </w:p>
        </w:tc>
        <w:tc>
          <w:tcPr>
            <w:tcW w:w="1260" w:type="dxa"/>
          </w:tcPr>
          <w:p w14:paraId="44242509" w14:textId="43D12C48" w:rsidR="003F7A5F" w:rsidRPr="007D110C" w:rsidRDefault="005D2441" w:rsidP="003F7A5F">
            <w:pPr>
              <w:pStyle w:val="Heading1"/>
              <w:widowControl/>
              <w:numPr>
                <w:ilvl w:val="0"/>
                <w:numId w:val="0"/>
              </w:numPr>
              <w:autoSpaceDE/>
              <w:autoSpaceDN/>
              <w:adjustRightInd/>
              <w:spacing w:before="120" w:after="120"/>
              <w:jc w:val="center"/>
              <w:outlineLvl w:val="0"/>
              <w:rPr>
                <w:rFonts w:ascii="Arial" w:hAnsi="Arial"/>
                <w:b w:val="0"/>
                <w:bCs w:val="0"/>
                <w:smallCaps w:val="0"/>
                <w:kern w:val="28"/>
                <w:sz w:val="22"/>
                <w:szCs w:val="22"/>
                <w:lang w:eastAsia="en-US"/>
              </w:rPr>
            </w:pPr>
            <w:r>
              <w:rPr>
                <w:rFonts w:ascii="Arial" w:hAnsi="Arial"/>
                <w:b w:val="0"/>
                <w:bCs w:val="0"/>
                <w:smallCaps w:val="0"/>
                <w:kern w:val="28"/>
                <w:sz w:val="22"/>
                <w:szCs w:val="22"/>
                <w:lang w:eastAsia="en-US"/>
              </w:rPr>
              <w:t>W2</w:t>
            </w:r>
          </w:p>
        </w:tc>
      </w:tr>
      <w:tr w:rsidR="007D110C" w:rsidRPr="007D110C" w14:paraId="0F151C9D" w14:textId="77777777" w:rsidTr="003F7A5F">
        <w:tc>
          <w:tcPr>
            <w:tcW w:w="7375" w:type="dxa"/>
          </w:tcPr>
          <w:p w14:paraId="623FAB56" w14:textId="29EAB10A" w:rsidR="003F7A5F" w:rsidRPr="007D110C" w:rsidRDefault="003F7A5F" w:rsidP="003F7A5F">
            <w:pPr>
              <w:pStyle w:val="Heading1"/>
              <w:widowControl/>
              <w:numPr>
                <w:ilvl w:val="0"/>
                <w:numId w:val="0"/>
              </w:numPr>
              <w:autoSpaceDE/>
              <w:autoSpaceDN/>
              <w:adjustRightInd/>
              <w:spacing w:before="120" w:after="120"/>
              <w:outlineLvl w:val="0"/>
              <w:rPr>
                <w:rFonts w:ascii="Arial" w:hAnsi="Arial"/>
                <w:b w:val="0"/>
                <w:bCs w:val="0"/>
                <w:smallCaps w:val="0"/>
                <w:kern w:val="28"/>
                <w:sz w:val="22"/>
                <w:szCs w:val="22"/>
                <w:lang w:eastAsia="en-US"/>
              </w:rPr>
            </w:pPr>
            <w:r w:rsidRPr="007D110C">
              <w:rPr>
                <w:rFonts w:ascii="Arial" w:hAnsi="Arial"/>
                <w:b w:val="0"/>
                <w:bCs w:val="0"/>
                <w:smallCaps w:val="0"/>
                <w:kern w:val="28"/>
                <w:sz w:val="22"/>
                <w:szCs w:val="22"/>
                <w:lang w:eastAsia="en-US"/>
              </w:rPr>
              <w:t>Data collection</w:t>
            </w:r>
          </w:p>
        </w:tc>
        <w:tc>
          <w:tcPr>
            <w:tcW w:w="1260" w:type="dxa"/>
          </w:tcPr>
          <w:p w14:paraId="3F9CF495" w14:textId="37BA36E3" w:rsidR="003F7A5F" w:rsidRPr="007D110C" w:rsidRDefault="005D2441" w:rsidP="003F7A5F">
            <w:pPr>
              <w:pStyle w:val="Heading1"/>
              <w:widowControl/>
              <w:numPr>
                <w:ilvl w:val="0"/>
                <w:numId w:val="0"/>
              </w:numPr>
              <w:autoSpaceDE/>
              <w:autoSpaceDN/>
              <w:adjustRightInd/>
              <w:spacing w:before="120" w:after="120"/>
              <w:jc w:val="center"/>
              <w:outlineLvl w:val="0"/>
              <w:rPr>
                <w:rFonts w:ascii="Arial" w:hAnsi="Arial"/>
                <w:b w:val="0"/>
                <w:bCs w:val="0"/>
                <w:smallCaps w:val="0"/>
                <w:kern w:val="28"/>
                <w:sz w:val="22"/>
                <w:szCs w:val="22"/>
                <w:lang w:eastAsia="en-US"/>
              </w:rPr>
            </w:pPr>
            <w:r>
              <w:rPr>
                <w:rFonts w:ascii="Arial" w:hAnsi="Arial"/>
                <w:b w:val="0"/>
                <w:bCs w:val="0"/>
                <w:smallCaps w:val="0"/>
                <w:kern w:val="28"/>
                <w:sz w:val="22"/>
                <w:szCs w:val="22"/>
                <w:lang w:eastAsia="en-US"/>
              </w:rPr>
              <w:t>W3&amp;W4</w:t>
            </w:r>
          </w:p>
        </w:tc>
      </w:tr>
      <w:tr w:rsidR="007D110C" w:rsidRPr="007D110C" w14:paraId="621B3FAA" w14:textId="77777777" w:rsidTr="003F7A5F">
        <w:tc>
          <w:tcPr>
            <w:tcW w:w="7375" w:type="dxa"/>
          </w:tcPr>
          <w:p w14:paraId="27A3BF30" w14:textId="41365275" w:rsidR="003F7A5F" w:rsidRPr="007D110C" w:rsidRDefault="003F7A5F" w:rsidP="003F7A5F">
            <w:pPr>
              <w:pStyle w:val="Heading1"/>
              <w:widowControl/>
              <w:numPr>
                <w:ilvl w:val="0"/>
                <w:numId w:val="0"/>
              </w:numPr>
              <w:autoSpaceDE/>
              <w:autoSpaceDN/>
              <w:adjustRightInd/>
              <w:spacing w:before="120" w:after="120"/>
              <w:outlineLvl w:val="0"/>
              <w:rPr>
                <w:rFonts w:ascii="Arial" w:hAnsi="Arial"/>
                <w:b w:val="0"/>
                <w:bCs w:val="0"/>
                <w:smallCaps w:val="0"/>
                <w:kern w:val="28"/>
                <w:sz w:val="22"/>
                <w:szCs w:val="22"/>
                <w:lang w:eastAsia="en-US"/>
              </w:rPr>
            </w:pPr>
            <w:r w:rsidRPr="007D110C">
              <w:rPr>
                <w:rFonts w:ascii="Arial" w:hAnsi="Arial"/>
                <w:b w:val="0"/>
                <w:bCs w:val="0"/>
                <w:smallCaps w:val="0"/>
                <w:kern w:val="28"/>
                <w:sz w:val="22"/>
                <w:szCs w:val="22"/>
                <w:lang w:eastAsia="en-US"/>
              </w:rPr>
              <w:t>Data cleaning and analysis</w:t>
            </w:r>
          </w:p>
        </w:tc>
        <w:tc>
          <w:tcPr>
            <w:tcW w:w="1260" w:type="dxa"/>
          </w:tcPr>
          <w:p w14:paraId="4FEA6B81" w14:textId="7D90D742" w:rsidR="003F7A5F" w:rsidRPr="007D110C" w:rsidRDefault="00016311" w:rsidP="003F7A5F">
            <w:pPr>
              <w:pStyle w:val="Heading1"/>
              <w:widowControl/>
              <w:numPr>
                <w:ilvl w:val="0"/>
                <w:numId w:val="0"/>
              </w:numPr>
              <w:autoSpaceDE/>
              <w:autoSpaceDN/>
              <w:adjustRightInd/>
              <w:spacing w:before="120" w:after="120"/>
              <w:jc w:val="center"/>
              <w:outlineLvl w:val="0"/>
              <w:rPr>
                <w:rFonts w:ascii="Arial" w:hAnsi="Arial"/>
                <w:b w:val="0"/>
                <w:bCs w:val="0"/>
                <w:smallCaps w:val="0"/>
                <w:kern w:val="28"/>
                <w:sz w:val="22"/>
                <w:szCs w:val="22"/>
                <w:lang w:eastAsia="en-US"/>
              </w:rPr>
            </w:pPr>
            <w:r>
              <w:rPr>
                <w:rFonts w:ascii="Arial" w:hAnsi="Arial"/>
                <w:b w:val="0"/>
                <w:bCs w:val="0"/>
                <w:smallCaps w:val="0"/>
                <w:kern w:val="28"/>
                <w:sz w:val="22"/>
                <w:szCs w:val="22"/>
                <w:lang w:eastAsia="en-US"/>
              </w:rPr>
              <w:t>W5</w:t>
            </w:r>
          </w:p>
        </w:tc>
      </w:tr>
      <w:tr w:rsidR="007D110C" w:rsidRPr="007D110C" w14:paraId="34E3B691" w14:textId="77777777" w:rsidTr="003F7A5F">
        <w:tc>
          <w:tcPr>
            <w:tcW w:w="7375" w:type="dxa"/>
          </w:tcPr>
          <w:p w14:paraId="00287689" w14:textId="73EE5CFE" w:rsidR="003F7A5F" w:rsidRPr="007D110C" w:rsidRDefault="003F7A5F" w:rsidP="003F7A5F">
            <w:pPr>
              <w:pStyle w:val="Heading1"/>
              <w:widowControl/>
              <w:numPr>
                <w:ilvl w:val="0"/>
                <w:numId w:val="0"/>
              </w:numPr>
              <w:autoSpaceDE/>
              <w:autoSpaceDN/>
              <w:adjustRightInd/>
              <w:spacing w:before="120" w:after="120"/>
              <w:outlineLvl w:val="0"/>
              <w:rPr>
                <w:rFonts w:ascii="Arial" w:hAnsi="Arial"/>
                <w:b w:val="0"/>
                <w:bCs w:val="0"/>
                <w:smallCaps w:val="0"/>
                <w:kern w:val="28"/>
                <w:sz w:val="22"/>
                <w:szCs w:val="22"/>
                <w:lang w:eastAsia="en-US"/>
              </w:rPr>
            </w:pPr>
            <w:r w:rsidRPr="007D110C">
              <w:rPr>
                <w:rFonts w:ascii="Arial" w:hAnsi="Arial"/>
                <w:b w:val="0"/>
                <w:bCs w:val="0"/>
                <w:smallCaps w:val="0"/>
                <w:kern w:val="28"/>
                <w:sz w:val="22"/>
                <w:szCs w:val="22"/>
                <w:lang w:eastAsia="en-US"/>
              </w:rPr>
              <w:t xml:space="preserve">Prepare a presentation of the findings, lists and tables, facts and figures on the </w:t>
            </w:r>
            <w:proofErr w:type="gramStart"/>
            <w:r w:rsidRPr="007D110C">
              <w:rPr>
                <w:rFonts w:ascii="Arial" w:hAnsi="Arial"/>
                <w:b w:val="0"/>
                <w:bCs w:val="0"/>
                <w:smallCaps w:val="0"/>
                <w:kern w:val="28"/>
                <w:sz w:val="22"/>
                <w:szCs w:val="22"/>
                <w:lang w:eastAsia="en-US"/>
              </w:rPr>
              <w:t>base-line</w:t>
            </w:r>
            <w:proofErr w:type="gramEnd"/>
            <w:r w:rsidRPr="007D110C">
              <w:rPr>
                <w:rFonts w:ascii="Arial" w:hAnsi="Arial"/>
                <w:b w:val="0"/>
                <w:bCs w:val="0"/>
                <w:smallCaps w:val="0"/>
                <w:kern w:val="28"/>
                <w:sz w:val="22"/>
                <w:szCs w:val="22"/>
                <w:lang w:eastAsia="en-US"/>
              </w:rPr>
              <w:t xml:space="preserve"> and End-line Studies </w:t>
            </w:r>
          </w:p>
        </w:tc>
        <w:tc>
          <w:tcPr>
            <w:tcW w:w="1260" w:type="dxa"/>
          </w:tcPr>
          <w:p w14:paraId="2B581281" w14:textId="517B057B" w:rsidR="003F7A5F" w:rsidRPr="007D110C" w:rsidRDefault="00EB783D" w:rsidP="003F7A5F">
            <w:pPr>
              <w:pStyle w:val="Heading1"/>
              <w:widowControl/>
              <w:numPr>
                <w:ilvl w:val="0"/>
                <w:numId w:val="0"/>
              </w:numPr>
              <w:autoSpaceDE/>
              <w:autoSpaceDN/>
              <w:adjustRightInd/>
              <w:spacing w:before="120" w:after="120"/>
              <w:jc w:val="center"/>
              <w:outlineLvl w:val="0"/>
              <w:rPr>
                <w:rFonts w:ascii="Arial" w:hAnsi="Arial"/>
                <w:b w:val="0"/>
                <w:bCs w:val="0"/>
                <w:smallCaps w:val="0"/>
                <w:kern w:val="28"/>
                <w:sz w:val="22"/>
                <w:szCs w:val="22"/>
                <w:lang w:eastAsia="en-US"/>
              </w:rPr>
            </w:pPr>
            <w:r>
              <w:rPr>
                <w:rFonts w:ascii="Arial" w:hAnsi="Arial"/>
                <w:b w:val="0"/>
                <w:bCs w:val="0"/>
                <w:smallCaps w:val="0"/>
                <w:kern w:val="28"/>
                <w:sz w:val="22"/>
                <w:szCs w:val="22"/>
                <w:lang w:eastAsia="en-US"/>
              </w:rPr>
              <w:t>W5</w:t>
            </w:r>
          </w:p>
        </w:tc>
      </w:tr>
      <w:tr w:rsidR="007D110C" w:rsidRPr="007D110C" w14:paraId="557D65ED" w14:textId="77777777" w:rsidTr="003F7A5F">
        <w:tc>
          <w:tcPr>
            <w:tcW w:w="7375" w:type="dxa"/>
          </w:tcPr>
          <w:p w14:paraId="5F945FB7" w14:textId="7E3991B7" w:rsidR="003F7A5F" w:rsidRPr="007D110C" w:rsidRDefault="003F7A5F" w:rsidP="003F7A5F">
            <w:pPr>
              <w:pStyle w:val="Heading1"/>
              <w:widowControl/>
              <w:numPr>
                <w:ilvl w:val="0"/>
                <w:numId w:val="0"/>
              </w:numPr>
              <w:autoSpaceDE/>
              <w:autoSpaceDN/>
              <w:adjustRightInd/>
              <w:spacing w:before="120" w:after="120"/>
              <w:outlineLvl w:val="0"/>
              <w:rPr>
                <w:rFonts w:ascii="Arial" w:hAnsi="Arial"/>
                <w:b w:val="0"/>
                <w:bCs w:val="0"/>
                <w:smallCaps w:val="0"/>
                <w:kern w:val="28"/>
                <w:sz w:val="22"/>
                <w:szCs w:val="22"/>
                <w:lang w:eastAsia="en-US"/>
              </w:rPr>
            </w:pPr>
            <w:r w:rsidRPr="007D110C">
              <w:rPr>
                <w:rFonts w:ascii="Arial" w:hAnsi="Arial"/>
                <w:b w:val="0"/>
                <w:bCs w:val="0"/>
                <w:smallCaps w:val="0"/>
                <w:kern w:val="28"/>
                <w:sz w:val="22"/>
                <w:szCs w:val="22"/>
                <w:lang w:eastAsia="en-US"/>
              </w:rPr>
              <w:t>Finalize the final report after including the comments from GADC staff</w:t>
            </w:r>
          </w:p>
        </w:tc>
        <w:tc>
          <w:tcPr>
            <w:tcW w:w="1260" w:type="dxa"/>
          </w:tcPr>
          <w:p w14:paraId="5A28C98B" w14:textId="4BAEF710" w:rsidR="003F7A5F" w:rsidRPr="007D110C" w:rsidRDefault="00EB783D" w:rsidP="003F7A5F">
            <w:pPr>
              <w:pStyle w:val="Heading1"/>
              <w:widowControl/>
              <w:numPr>
                <w:ilvl w:val="0"/>
                <w:numId w:val="0"/>
              </w:numPr>
              <w:autoSpaceDE/>
              <w:autoSpaceDN/>
              <w:adjustRightInd/>
              <w:spacing w:before="120" w:after="120"/>
              <w:jc w:val="center"/>
              <w:outlineLvl w:val="0"/>
              <w:rPr>
                <w:rFonts w:ascii="Arial" w:hAnsi="Arial"/>
                <w:b w:val="0"/>
                <w:bCs w:val="0"/>
                <w:smallCaps w:val="0"/>
                <w:kern w:val="28"/>
              </w:rPr>
            </w:pPr>
            <w:r>
              <w:rPr>
                <w:rFonts w:ascii="Arial" w:hAnsi="Arial"/>
                <w:b w:val="0"/>
                <w:bCs w:val="0"/>
                <w:smallCaps w:val="0"/>
                <w:kern w:val="28"/>
              </w:rPr>
              <w:t>W6</w:t>
            </w:r>
          </w:p>
        </w:tc>
      </w:tr>
    </w:tbl>
    <w:p w14:paraId="48D4F888"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r w:rsidRPr="007D110C">
        <w:rPr>
          <w:rFonts w:ascii="Arial" w:eastAsia="Times New Roman" w:hAnsi="Arial"/>
          <w:bCs w:val="0"/>
          <w:kern w:val="28"/>
          <w:u w:val="single"/>
          <w:lang w:val="en-GB"/>
        </w:rPr>
        <w:t xml:space="preserve">Confidential information </w:t>
      </w:r>
      <w:bookmarkEnd w:id="6"/>
    </w:p>
    <w:p w14:paraId="2D4F4F6D" w14:textId="0BC88B8A" w:rsidR="00C27DBA" w:rsidRPr="007D110C" w:rsidRDefault="004527F3" w:rsidP="009E128C">
      <w:pPr>
        <w:pStyle w:val="Heading2"/>
        <w:widowControl/>
        <w:autoSpaceDE/>
        <w:autoSpaceDN/>
        <w:adjustRightInd/>
        <w:spacing w:before="120"/>
        <w:rPr>
          <w:rFonts w:ascii="Arial" w:eastAsia="Times New Roman" w:hAnsi="Arial"/>
          <w:color w:val="auto"/>
          <w:kern w:val="28"/>
          <w:lang w:val="en-GB"/>
        </w:rPr>
      </w:pPr>
      <w:bookmarkStart w:id="7" w:name="a195660"/>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shall not use or disclose to any person during or at any time after </w:t>
      </w:r>
      <w:r w:rsidR="00B04169" w:rsidRPr="007D110C">
        <w:rPr>
          <w:rFonts w:ascii="Arial" w:eastAsia="Times New Roman" w:hAnsi="Arial"/>
          <w:color w:val="auto"/>
          <w:kern w:val="28"/>
          <w:lang w:val="en-GB"/>
        </w:rPr>
        <w:t>termination of this Agreement</w:t>
      </w:r>
      <w:r w:rsidR="0039503D" w:rsidRPr="007D110C">
        <w:rPr>
          <w:rFonts w:ascii="Arial" w:eastAsia="Times New Roman" w:hAnsi="Arial"/>
          <w:color w:val="auto"/>
          <w:kern w:val="28"/>
          <w:lang w:val="en-GB"/>
        </w:rPr>
        <w:t xml:space="preserve"> any information relating to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’s business and operations or any other matters which may come to your knowledge </w:t>
      </w:r>
      <w:r w:rsidR="00AA0F80" w:rsidRPr="007D110C">
        <w:rPr>
          <w:rFonts w:ascii="Arial" w:eastAsia="Times New Roman" w:hAnsi="Arial"/>
          <w:color w:val="auto"/>
          <w:kern w:val="28"/>
          <w:lang w:val="en-GB"/>
        </w:rPr>
        <w:t>while performing</w:t>
      </w:r>
      <w:r w:rsidR="0039503D" w:rsidRPr="007D110C">
        <w:rPr>
          <w:rFonts w:ascii="Arial" w:eastAsia="Times New Roman" w:hAnsi="Arial"/>
          <w:color w:val="auto"/>
          <w:kern w:val="28"/>
          <w:lang w:val="en-GB"/>
        </w:rPr>
        <w:t xml:space="preserve"> the Services, and which may reasonably be regarded as confidential (</w:t>
      </w:r>
      <w:r w:rsidR="0039503D" w:rsidRPr="007D110C">
        <w:rPr>
          <w:rFonts w:ascii="Arial" w:eastAsia="Times New Roman" w:hAnsi="Arial"/>
          <w:b/>
          <w:color w:val="auto"/>
          <w:kern w:val="28"/>
          <w:lang w:val="en-GB"/>
        </w:rPr>
        <w:t>Confidential Information</w:t>
      </w:r>
      <w:r w:rsidR="0039503D" w:rsidRPr="007D110C">
        <w:rPr>
          <w:rFonts w:ascii="Arial" w:hAnsi="Arial"/>
          <w:color w:val="auto"/>
          <w:kern w:val="28"/>
          <w:lang w:val="en-GB"/>
        </w:rPr>
        <w:t>)</w:t>
      </w:r>
      <w:r w:rsidR="0039503D" w:rsidRPr="007D110C">
        <w:rPr>
          <w:rFonts w:ascii="Arial" w:eastAsia="Times New Roman" w:hAnsi="Arial"/>
          <w:color w:val="auto"/>
          <w:kern w:val="28"/>
          <w:lang w:val="en-GB"/>
        </w:rPr>
        <w:t xml:space="preserve">. </w:t>
      </w: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further undertake to use all Confidential Information disclosed under this Agreement exclusively for the purposes of </w:t>
      </w:r>
      <w:r w:rsidR="00AA0F80" w:rsidRPr="007D110C">
        <w:rPr>
          <w:rFonts w:ascii="Arial" w:eastAsia="Times New Roman" w:hAnsi="Arial"/>
          <w:color w:val="auto"/>
          <w:kern w:val="28"/>
          <w:lang w:val="en-GB"/>
        </w:rPr>
        <w:t xml:space="preserve">performing </w:t>
      </w:r>
      <w:r w:rsidR="0039503D" w:rsidRPr="007D110C">
        <w:rPr>
          <w:rFonts w:ascii="Arial" w:eastAsia="Times New Roman" w:hAnsi="Arial"/>
          <w:color w:val="auto"/>
          <w:kern w:val="28"/>
          <w:lang w:val="en-GB"/>
        </w:rPr>
        <w:t>the Services.</w:t>
      </w:r>
      <w:bookmarkEnd w:id="7"/>
    </w:p>
    <w:p w14:paraId="56A6D027" w14:textId="4579D121" w:rsidR="00C27DBA" w:rsidRPr="007D110C" w:rsidRDefault="0039503D" w:rsidP="009E128C">
      <w:pPr>
        <w:pStyle w:val="Heading2"/>
        <w:widowControl/>
        <w:autoSpaceDE/>
        <w:autoSpaceDN/>
        <w:adjustRightInd/>
        <w:spacing w:before="120"/>
        <w:rPr>
          <w:rFonts w:ascii="Arial" w:eastAsia="Times New Roman" w:hAnsi="Arial"/>
          <w:color w:val="auto"/>
          <w:kern w:val="28"/>
          <w:lang w:val="en-GB"/>
        </w:rPr>
      </w:pPr>
      <w:bookmarkStart w:id="8" w:name="_Ref255557949"/>
      <w:r w:rsidRPr="007D110C">
        <w:rPr>
          <w:rFonts w:ascii="Arial" w:eastAsia="Times New Roman" w:hAnsi="Arial"/>
          <w:color w:val="auto"/>
          <w:kern w:val="28"/>
          <w:lang w:val="en-GB"/>
        </w:rPr>
        <w:t xml:space="preserve">The restriction in clause </w:t>
      </w:r>
      <w:r w:rsidR="00540FD3" w:rsidRPr="007D110C">
        <w:rPr>
          <w:color w:val="auto"/>
        </w:rPr>
        <w:fldChar w:fldCharType="begin"/>
      </w:r>
      <w:r w:rsidR="00540FD3" w:rsidRPr="007D110C">
        <w:rPr>
          <w:color w:val="auto"/>
        </w:rPr>
        <w:instrText xml:space="preserve"> REF "a195660" \h \w  \* MERGEFORMAT </w:instrText>
      </w:r>
      <w:r w:rsidR="00540FD3" w:rsidRPr="007D110C">
        <w:rPr>
          <w:color w:val="auto"/>
        </w:rPr>
      </w:r>
      <w:r w:rsidR="00540FD3" w:rsidRPr="007D110C">
        <w:rPr>
          <w:color w:val="auto"/>
        </w:rPr>
        <w:fldChar w:fldCharType="separate"/>
      </w:r>
      <w:r w:rsidR="00BA2492" w:rsidRPr="007D110C">
        <w:rPr>
          <w:rFonts w:ascii="Arial" w:eastAsia="Times New Roman" w:hAnsi="Arial"/>
          <w:color w:val="auto"/>
          <w:kern w:val="28"/>
          <w:lang w:val="en-GB"/>
        </w:rPr>
        <w:t>4.1</w:t>
      </w:r>
      <w:r w:rsidR="00540FD3" w:rsidRPr="007D110C">
        <w:rPr>
          <w:color w:val="auto"/>
        </w:rPr>
        <w:fldChar w:fldCharType="end"/>
      </w:r>
      <w:r w:rsidRPr="007D110C">
        <w:rPr>
          <w:rFonts w:ascii="Arial" w:eastAsia="Times New Roman" w:hAnsi="Arial"/>
          <w:color w:val="auto"/>
          <w:kern w:val="28"/>
          <w:lang w:val="en-GB"/>
        </w:rPr>
        <w:t xml:space="preserve"> does not apply to</w:t>
      </w:r>
      <w:bookmarkEnd w:id="8"/>
      <w:r w:rsidR="00B04169" w:rsidRPr="007D110C">
        <w:rPr>
          <w:rFonts w:ascii="Arial" w:eastAsia="Times New Roman" w:hAnsi="Arial"/>
          <w:color w:val="auto"/>
          <w:kern w:val="28"/>
          <w:lang w:val="en-GB"/>
        </w:rPr>
        <w:t>:</w:t>
      </w:r>
      <w:r w:rsidRPr="007D110C">
        <w:rPr>
          <w:rFonts w:ascii="Arial" w:eastAsia="Times New Roman" w:hAnsi="Arial"/>
          <w:color w:val="auto"/>
          <w:kern w:val="28"/>
          <w:lang w:val="en-GB"/>
        </w:rPr>
        <w:t xml:space="preserve"> </w:t>
      </w:r>
    </w:p>
    <w:p w14:paraId="588C53EA" w14:textId="700C0357" w:rsidR="00B04169" w:rsidRPr="007D110C" w:rsidRDefault="00056D1C" w:rsidP="009E128C">
      <w:pPr>
        <w:pStyle w:val="Heading3"/>
        <w:widowControl/>
        <w:autoSpaceDE/>
        <w:autoSpaceDN/>
        <w:adjustRightInd/>
        <w:spacing w:before="120"/>
        <w:rPr>
          <w:rFonts w:ascii="Arial" w:eastAsia="Times New Roman" w:hAnsi="Arial"/>
          <w:kern w:val="28"/>
          <w:lang w:val="en-GB"/>
        </w:rPr>
      </w:pPr>
      <w:r w:rsidRPr="007D110C">
        <w:rPr>
          <w:rFonts w:ascii="Arial" w:eastAsia="Times New Roman" w:hAnsi="Arial"/>
          <w:kern w:val="28"/>
          <w:lang w:val="en-GB"/>
        </w:rPr>
        <w:t xml:space="preserve">any disclosure </w:t>
      </w:r>
      <w:r w:rsidR="00B04169" w:rsidRPr="007D110C">
        <w:rPr>
          <w:rFonts w:ascii="Arial" w:eastAsia="Times New Roman" w:hAnsi="Arial"/>
          <w:kern w:val="28"/>
          <w:lang w:val="en-GB"/>
        </w:rPr>
        <w:t xml:space="preserve">for the proper performance of the Services under this Agreement, in which event </w:t>
      </w:r>
      <w:r w:rsidR="004527F3" w:rsidRPr="007D110C">
        <w:rPr>
          <w:rFonts w:ascii="Arial" w:eastAsia="Times New Roman" w:hAnsi="Arial"/>
          <w:kern w:val="28"/>
          <w:lang w:val="en-GB"/>
        </w:rPr>
        <w:t xml:space="preserve">You </w:t>
      </w:r>
      <w:r w:rsidR="00B04169" w:rsidRPr="007D110C">
        <w:rPr>
          <w:rFonts w:ascii="Arial" w:eastAsia="Times New Roman" w:hAnsi="Arial"/>
          <w:kern w:val="28"/>
          <w:lang w:val="en-GB"/>
        </w:rPr>
        <w:t xml:space="preserve">may only disclose Confidential Information if </w:t>
      </w:r>
      <w:r w:rsidR="004527F3" w:rsidRPr="007D110C">
        <w:rPr>
          <w:rFonts w:ascii="Arial" w:eastAsia="Times New Roman" w:hAnsi="Arial"/>
          <w:kern w:val="28"/>
          <w:lang w:val="en-GB"/>
        </w:rPr>
        <w:t xml:space="preserve">You </w:t>
      </w:r>
      <w:r w:rsidR="00B04169" w:rsidRPr="007D110C">
        <w:rPr>
          <w:rFonts w:ascii="Arial" w:eastAsia="Times New Roman" w:hAnsi="Arial"/>
          <w:kern w:val="28"/>
          <w:lang w:val="en-GB"/>
        </w:rPr>
        <w:t xml:space="preserve">have first obtained consent in writing from </w:t>
      </w:r>
      <w:r w:rsidR="000A42B7" w:rsidRPr="007D110C">
        <w:rPr>
          <w:rFonts w:ascii="Arial" w:eastAsia="Times New Roman" w:hAnsi="Arial"/>
          <w:kern w:val="28"/>
          <w:lang w:val="en-GB"/>
        </w:rPr>
        <w:t>GADC</w:t>
      </w:r>
      <w:r w:rsidR="00B04169" w:rsidRPr="007D110C">
        <w:rPr>
          <w:rFonts w:ascii="Arial" w:eastAsia="Times New Roman" w:hAnsi="Arial"/>
          <w:kern w:val="28"/>
          <w:lang w:val="en-GB"/>
        </w:rPr>
        <w:t xml:space="preserve">; or </w:t>
      </w:r>
    </w:p>
    <w:p w14:paraId="1A7C197E" w14:textId="72879322" w:rsidR="00C27DBA" w:rsidRPr="007D110C" w:rsidRDefault="0039503D" w:rsidP="009E128C">
      <w:pPr>
        <w:pStyle w:val="Heading3"/>
        <w:widowControl/>
        <w:autoSpaceDE/>
        <w:autoSpaceDN/>
        <w:adjustRightInd/>
        <w:spacing w:before="120"/>
        <w:rPr>
          <w:rFonts w:ascii="Arial" w:eastAsia="Times New Roman" w:hAnsi="Arial"/>
          <w:kern w:val="28"/>
          <w:lang w:val="en-GB"/>
        </w:rPr>
      </w:pPr>
      <w:r w:rsidRPr="007D110C">
        <w:rPr>
          <w:rFonts w:ascii="Arial" w:eastAsia="Times New Roman" w:hAnsi="Arial"/>
          <w:kern w:val="28"/>
          <w:lang w:val="en-GB"/>
        </w:rPr>
        <w:t xml:space="preserve">any information which was already </w:t>
      </w:r>
      <w:r w:rsidR="00056D1C" w:rsidRPr="007D110C">
        <w:rPr>
          <w:rFonts w:ascii="Arial" w:eastAsia="Times New Roman" w:hAnsi="Arial"/>
          <w:kern w:val="28"/>
          <w:lang w:val="en-GB"/>
        </w:rPr>
        <w:t>or becomes</w:t>
      </w:r>
      <w:r w:rsidR="006E1664" w:rsidRPr="007D110C">
        <w:rPr>
          <w:rFonts w:ascii="Arial" w:eastAsia="Times New Roman" w:hAnsi="Arial"/>
          <w:kern w:val="28"/>
          <w:lang w:val="en-GB"/>
        </w:rPr>
        <w:t xml:space="preserve"> available</w:t>
      </w:r>
      <w:r w:rsidR="00056D1C" w:rsidRPr="007D110C">
        <w:rPr>
          <w:rFonts w:ascii="Arial" w:eastAsia="Times New Roman" w:hAnsi="Arial"/>
          <w:kern w:val="28"/>
          <w:lang w:val="en-GB"/>
        </w:rPr>
        <w:t xml:space="preserve"> </w:t>
      </w:r>
      <w:r w:rsidRPr="007D110C">
        <w:rPr>
          <w:rFonts w:ascii="Arial" w:eastAsia="Times New Roman" w:hAnsi="Arial"/>
          <w:kern w:val="28"/>
          <w:lang w:val="en-GB"/>
        </w:rPr>
        <w:t>in the public domain</w:t>
      </w:r>
      <w:r w:rsidR="00056D1C" w:rsidRPr="007D110C">
        <w:rPr>
          <w:rFonts w:ascii="Arial" w:eastAsia="Times New Roman" w:hAnsi="Arial"/>
          <w:kern w:val="28"/>
          <w:lang w:val="en-GB"/>
        </w:rPr>
        <w:t xml:space="preserve"> without breach of this Agreement</w:t>
      </w:r>
      <w:r w:rsidR="00286634" w:rsidRPr="007D110C">
        <w:rPr>
          <w:rFonts w:ascii="Arial" w:eastAsia="Times New Roman" w:hAnsi="Arial"/>
          <w:kern w:val="28"/>
          <w:lang w:val="en-GB"/>
        </w:rPr>
        <w:t>.</w:t>
      </w:r>
    </w:p>
    <w:p w14:paraId="4E82FF7F"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bookmarkStart w:id="9" w:name="a213929"/>
      <w:r w:rsidRPr="007D110C">
        <w:rPr>
          <w:rFonts w:ascii="Arial" w:eastAsia="Times New Roman" w:hAnsi="Arial"/>
          <w:bCs w:val="0"/>
          <w:kern w:val="28"/>
          <w:u w:val="single"/>
          <w:lang w:val="en-GB"/>
        </w:rPr>
        <w:t>Intellectual property</w:t>
      </w:r>
      <w:bookmarkEnd w:id="9"/>
    </w:p>
    <w:p w14:paraId="12907F6F" w14:textId="25F1D099" w:rsidR="00C27DBA" w:rsidRPr="007D110C" w:rsidRDefault="004527F3" w:rsidP="009E128C">
      <w:pPr>
        <w:pStyle w:val="Heading2"/>
        <w:widowControl/>
        <w:autoSpaceDE/>
        <w:autoSpaceDN/>
        <w:adjustRightInd/>
        <w:spacing w:before="120"/>
        <w:rPr>
          <w:rFonts w:ascii="Arial" w:eastAsia="Times New Roman" w:hAnsi="Arial"/>
          <w:color w:val="auto"/>
          <w:kern w:val="28"/>
          <w:lang w:val="en-GB"/>
        </w:rPr>
      </w:pPr>
      <w:bookmarkStart w:id="10" w:name="_Ref255484838"/>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warrant that </w:t>
      </w: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own or will own all materials</w:t>
      </w:r>
      <w:r w:rsidR="00F75B64" w:rsidRPr="007D110C">
        <w:rPr>
          <w:rFonts w:ascii="Arial" w:eastAsia="Times New Roman" w:hAnsi="Arial"/>
          <w:color w:val="auto"/>
          <w:kern w:val="28"/>
          <w:lang w:val="en-GB"/>
        </w:rPr>
        <w:t>, including any and all intellectual property rights in such materials,</w:t>
      </w:r>
      <w:r w:rsidR="0039503D" w:rsidRPr="007D110C">
        <w:rPr>
          <w:rFonts w:ascii="Arial" w:eastAsia="Times New Roman" w:hAnsi="Arial"/>
          <w:color w:val="auto"/>
          <w:kern w:val="28"/>
          <w:lang w:val="en-GB"/>
        </w:rPr>
        <w:t xml:space="preserve"> produced </w:t>
      </w:r>
      <w:r w:rsidR="0003394B" w:rsidRPr="007D110C">
        <w:rPr>
          <w:rFonts w:ascii="Arial" w:eastAsia="Times New Roman" w:hAnsi="Arial"/>
          <w:color w:val="auto"/>
          <w:kern w:val="28"/>
          <w:lang w:val="en-GB"/>
        </w:rPr>
        <w:t xml:space="preserve">by </w:t>
      </w:r>
      <w:r w:rsidRPr="007D110C">
        <w:rPr>
          <w:rFonts w:ascii="Arial" w:eastAsia="Times New Roman" w:hAnsi="Arial"/>
          <w:color w:val="auto"/>
          <w:kern w:val="28"/>
          <w:lang w:val="en-GB"/>
        </w:rPr>
        <w:t xml:space="preserve">You </w:t>
      </w:r>
      <w:r w:rsidR="0003394B" w:rsidRPr="007D110C">
        <w:rPr>
          <w:rFonts w:ascii="Arial" w:eastAsia="Times New Roman" w:hAnsi="Arial"/>
          <w:color w:val="auto"/>
          <w:kern w:val="28"/>
          <w:lang w:val="en-GB"/>
        </w:rPr>
        <w:t xml:space="preserve">in the performance of the Services </w:t>
      </w:r>
      <w:r w:rsidR="0039503D" w:rsidRPr="007D110C">
        <w:rPr>
          <w:rFonts w:ascii="Arial" w:eastAsia="Times New Roman" w:hAnsi="Arial"/>
          <w:color w:val="auto"/>
          <w:kern w:val="28"/>
          <w:lang w:val="en-GB"/>
        </w:rPr>
        <w:t xml:space="preserve">under this Agreement, and that </w:t>
      </w:r>
      <w:r w:rsidR="0003394B" w:rsidRPr="007D110C">
        <w:rPr>
          <w:rFonts w:ascii="Arial" w:eastAsia="Times New Roman" w:hAnsi="Arial"/>
          <w:color w:val="auto"/>
          <w:kern w:val="28"/>
          <w:lang w:val="en-GB"/>
        </w:rPr>
        <w:t xml:space="preserve">such materials produced </w:t>
      </w:r>
      <w:r w:rsidR="0039503D" w:rsidRPr="007D110C">
        <w:rPr>
          <w:rFonts w:ascii="Arial" w:eastAsia="Times New Roman" w:hAnsi="Arial"/>
          <w:color w:val="auto"/>
          <w:kern w:val="28"/>
          <w:lang w:val="en-GB"/>
        </w:rPr>
        <w:t xml:space="preserve">are original, shall not be defamatory, and shall not infringe the </w:t>
      </w:r>
      <w:r w:rsidR="0003394B" w:rsidRPr="007D110C">
        <w:rPr>
          <w:rFonts w:ascii="Arial" w:eastAsia="Times New Roman" w:hAnsi="Arial"/>
          <w:color w:val="auto"/>
          <w:kern w:val="28"/>
          <w:lang w:val="en-GB"/>
        </w:rPr>
        <w:t xml:space="preserve">intellectual property rights, ownership rights or any other </w:t>
      </w:r>
      <w:r w:rsidR="0039503D" w:rsidRPr="007D110C">
        <w:rPr>
          <w:rFonts w:ascii="Arial" w:eastAsia="Times New Roman" w:hAnsi="Arial"/>
          <w:color w:val="auto"/>
          <w:kern w:val="28"/>
          <w:lang w:val="en-GB"/>
        </w:rPr>
        <w:t>rights of any third party or be in any way unlawful.</w:t>
      </w:r>
      <w:r w:rsidR="00B802E1" w:rsidRPr="007D110C">
        <w:rPr>
          <w:rFonts w:ascii="Arial" w:eastAsia="Times New Roman" w:hAnsi="Arial"/>
          <w:color w:val="auto"/>
          <w:kern w:val="28"/>
          <w:lang w:val="en-GB"/>
        </w:rPr>
        <w:t xml:space="preserve"> </w:t>
      </w:r>
      <w:r w:rsidRPr="007D110C">
        <w:rPr>
          <w:rFonts w:ascii="Arial" w:eastAsia="Times New Roman" w:hAnsi="Arial"/>
          <w:color w:val="auto"/>
          <w:kern w:val="28"/>
          <w:lang w:val="en-GB"/>
        </w:rPr>
        <w:t xml:space="preserve">You </w:t>
      </w:r>
      <w:r w:rsidR="00B802E1" w:rsidRPr="007D110C">
        <w:rPr>
          <w:rFonts w:ascii="Arial" w:eastAsia="Times New Roman" w:hAnsi="Arial"/>
          <w:color w:val="auto"/>
          <w:kern w:val="28"/>
          <w:lang w:val="en-GB"/>
        </w:rPr>
        <w:t xml:space="preserve">shall indemnify </w:t>
      </w:r>
      <w:r w:rsidR="000A42B7" w:rsidRPr="007D110C">
        <w:rPr>
          <w:rFonts w:ascii="Arial" w:eastAsia="Times New Roman" w:hAnsi="Arial"/>
          <w:color w:val="auto"/>
          <w:kern w:val="28"/>
          <w:lang w:val="en-GB"/>
        </w:rPr>
        <w:t>GADC</w:t>
      </w:r>
      <w:r w:rsidR="00B802E1" w:rsidRPr="007D110C">
        <w:rPr>
          <w:rFonts w:ascii="Arial" w:eastAsia="Times New Roman" w:hAnsi="Arial"/>
          <w:color w:val="auto"/>
          <w:kern w:val="28"/>
          <w:lang w:val="en-GB"/>
        </w:rPr>
        <w:t xml:space="preserve"> against all costs and damages that arise </w:t>
      </w:r>
      <w:proofErr w:type="gramStart"/>
      <w:r w:rsidR="00B802E1" w:rsidRPr="007D110C">
        <w:rPr>
          <w:rFonts w:ascii="Arial" w:eastAsia="Times New Roman" w:hAnsi="Arial"/>
          <w:color w:val="auto"/>
          <w:kern w:val="28"/>
          <w:lang w:val="en-GB"/>
        </w:rPr>
        <w:t>as a result of</w:t>
      </w:r>
      <w:proofErr w:type="gramEnd"/>
      <w:r w:rsidR="00B802E1" w:rsidRPr="007D110C">
        <w:rPr>
          <w:rFonts w:ascii="Arial" w:eastAsia="Times New Roman" w:hAnsi="Arial"/>
          <w:color w:val="auto"/>
          <w:kern w:val="28"/>
          <w:lang w:val="en-GB"/>
        </w:rPr>
        <w:t xml:space="preserve"> any infringement or alleged infringement of such rights.</w:t>
      </w:r>
    </w:p>
    <w:p w14:paraId="4C758610" w14:textId="632FF6C6" w:rsidR="00C27DBA" w:rsidRPr="007D110C" w:rsidRDefault="0039503D"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If </w:t>
      </w:r>
      <w:r w:rsidR="004527F3" w:rsidRPr="007D110C">
        <w:rPr>
          <w:rFonts w:ascii="Arial" w:eastAsia="Times New Roman" w:hAnsi="Arial"/>
          <w:color w:val="auto"/>
          <w:kern w:val="28"/>
          <w:lang w:val="en-GB"/>
        </w:rPr>
        <w:t xml:space="preserve">You </w:t>
      </w:r>
      <w:r w:rsidRPr="007D110C">
        <w:rPr>
          <w:rFonts w:ascii="Arial" w:eastAsia="Times New Roman" w:hAnsi="Arial"/>
          <w:color w:val="auto"/>
          <w:kern w:val="28"/>
          <w:lang w:val="en-GB"/>
        </w:rPr>
        <w:t xml:space="preserve">make use of the services of any third party, </w:t>
      </w:r>
      <w:r w:rsidR="004527F3" w:rsidRPr="007D110C">
        <w:rPr>
          <w:rFonts w:ascii="Arial" w:eastAsia="Times New Roman" w:hAnsi="Arial"/>
          <w:color w:val="auto"/>
          <w:kern w:val="28"/>
          <w:lang w:val="en-GB"/>
        </w:rPr>
        <w:t xml:space="preserve">You </w:t>
      </w:r>
      <w:r w:rsidRPr="007D110C">
        <w:rPr>
          <w:rFonts w:ascii="Arial" w:eastAsia="Times New Roman" w:hAnsi="Arial"/>
          <w:color w:val="auto"/>
          <w:kern w:val="28"/>
          <w:lang w:val="en-GB"/>
        </w:rPr>
        <w:t xml:space="preserve">will procure an assignment of intellectual property rights and waiver of moral rights </w:t>
      </w:r>
      <w:r w:rsidR="003029B1" w:rsidRPr="007D110C">
        <w:rPr>
          <w:rFonts w:ascii="Arial" w:eastAsia="Times New Roman" w:hAnsi="Arial"/>
          <w:color w:val="auto"/>
          <w:kern w:val="28"/>
          <w:lang w:val="en-GB"/>
        </w:rPr>
        <w:t xml:space="preserve">or similar rights </w:t>
      </w:r>
      <w:r w:rsidRPr="007D110C">
        <w:rPr>
          <w:rFonts w:ascii="Arial" w:eastAsia="Times New Roman" w:hAnsi="Arial"/>
          <w:color w:val="auto"/>
          <w:kern w:val="28"/>
          <w:lang w:val="en-GB"/>
        </w:rPr>
        <w:t xml:space="preserve">from such third party in respect of all materials produced </w:t>
      </w:r>
      <w:r w:rsidR="00B802E1" w:rsidRPr="007D110C">
        <w:rPr>
          <w:rFonts w:ascii="Arial" w:eastAsia="Times New Roman" w:hAnsi="Arial"/>
          <w:color w:val="auto"/>
          <w:kern w:val="28"/>
          <w:lang w:val="en-GB"/>
        </w:rPr>
        <w:t xml:space="preserve">in the performance of the Services </w:t>
      </w:r>
      <w:r w:rsidRPr="007D110C">
        <w:rPr>
          <w:rFonts w:ascii="Arial" w:eastAsia="Times New Roman" w:hAnsi="Arial"/>
          <w:color w:val="auto"/>
          <w:kern w:val="28"/>
          <w:lang w:val="en-GB"/>
        </w:rPr>
        <w:t xml:space="preserve">under this Agreement at no cost to </w:t>
      </w:r>
      <w:r w:rsidR="000A42B7" w:rsidRPr="007D110C">
        <w:rPr>
          <w:rFonts w:ascii="Arial" w:eastAsia="Times New Roman" w:hAnsi="Arial"/>
          <w:color w:val="auto"/>
          <w:kern w:val="28"/>
          <w:lang w:val="en-GB"/>
        </w:rPr>
        <w:t>GADC</w:t>
      </w:r>
      <w:r w:rsidRPr="007D110C">
        <w:rPr>
          <w:rFonts w:ascii="Arial" w:eastAsia="Times New Roman" w:hAnsi="Arial"/>
          <w:color w:val="auto"/>
          <w:kern w:val="28"/>
          <w:lang w:val="en-GB"/>
        </w:rPr>
        <w:t xml:space="preserve">, unless </w:t>
      </w:r>
      <w:r w:rsidR="004527F3" w:rsidRPr="007D110C">
        <w:rPr>
          <w:rFonts w:ascii="Arial" w:eastAsia="Times New Roman" w:hAnsi="Arial"/>
          <w:color w:val="auto"/>
          <w:kern w:val="28"/>
          <w:lang w:val="en-GB"/>
        </w:rPr>
        <w:t xml:space="preserve">You </w:t>
      </w:r>
      <w:r w:rsidRPr="007D110C">
        <w:rPr>
          <w:rFonts w:ascii="Arial" w:eastAsia="Times New Roman" w:hAnsi="Arial"/>
          <w:color w:val="auto"/>
          <w:kern w:val="28"/>
          <w:lang w:val="en-GB"/>
        </w:rPr>
        <w:t xml:space="preserve">agree otherwise with </w:t>
      </w:r>
      <w:r w:rsidR="000A42B7" w:rsidRPr="007D110C">
        <w:rPr>
          <w:rFonts w:ascii="Arial" w:eastAsia="Times New Roman" w:hAnsi="Arial"/>
          <w:color w:val="auto"/>
          <w:kern w:val="28"/>
          <w:lang w:val="en-GB"/>
        </w:rPr>
        <w:t>GADC</w:t>
      </w:r>
      <w:r w:rsidRPr="007D110C">
        <w:rPr>
          <w:rFonts w:ascii="Arial" w:eastAsia="Times New Roman" w:hAnsi="Arial"/>
          <w:color w:val="auto"/>
          <w:kern w:val="28"/>
          <w:lang w:val="en-GB"/>
        </w:rPr>
        <w:t>.</w:t>
      </w:r>
    </w:p>
    <w:p w14:paraId="53A4EB41" w14:textId="7A49E43C" w:rsidR="00C27DBA" w:rsidRPr="007D110C" w:rsidRDefault="004527F3"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lastRenderedPageBreak/>
        <w:t xml:space="preserve">You </w:t>
      </w:r>
      <w:r w:rsidR="0039503D" w:rsidRPr="007D110C">
        <w:rPr>
          <w:rFonts w:ascii="Arial" w:eastAsia="Times New Roman" w:hAnsi="Arial"/>
          <w:color w:val="auto"/>
          <w:kern w:val="28"/>
          <w:lang w:val="en-GB"/>
        </w:rPr>
        <w:t xml:space="preserve">hereby assign to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all existing and future intellectual property rights in materials produced </w:t>
      </w:r>
      <w:r w:rsidR="00B802E1" w:rsidRPr="007D110C">
        <w:rPr>
          <w:rFonts w:ascii="Arial" w:eastAsia="Times New Roman" w:hAnsi="Arial"/>
          <w:color w:val="auto"/>
          <w:kern w:val="28"/>
          <w:lang w:val="en-GB"/>
        </w:rPr>
        <w:t xml:space="preserve">in the performance of the Services </w:t>
      </w:r>
      <w:r w:rsidR="0039503D" w:rsidRPr="007D110C">
        <w:rPr>
          <w:rFonts w:ascii="Arial" w:eastAsia="Times New Roman" w:hAnsi="Arial"/>
          <w:color w:val="auto"/>
          <w:kern w:val="28"/>
          <w:lang w:val="en-GB"/>
        </w:rPr>
        <w:t xml:space="preserve">under this Agreement. </w:t>
      </w: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will do, at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’s reasonable cost, all acts that may be necessary to give effect to this assignment.</w:t>
      </w:r>
      <w:bookmarkEnd w:id="10"/>
    </w:p>
    <w:p w14:paraId="78E1F57A" w14:textId="5F954418" w:rsidR="00C27DBA" w:rsidRPr="007D110C" w:rsidRDefault="004527F3"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irrevocably waive in favour of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all moral rights or similar rights in any jurisdiction which </w:t>
      </w: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have or will have in any materials produced </w:t>
      </w:r>
      <w:r w:rsidR="003029B1" w:rsidRPr="007D110C">
        <w:rPr>
          <w:rFonts w:ascii="Arial" w:eastAsia="Times New Roman" w:hAnsi="Arial"/>
          <w:color w:val="auto"/>
          <w:kern w:val="28"/>
          <w:lang w:val="en-GB"/>
        </w:rPr>
        <w:t>in the performance of the Services</w:t>
      </w:r>
      <w:r w:rsidR="004A4E59" w:rsidRPr="007D110C">
        <w:rPr>
          <w:rFonts w:ascii="Arial" w:eastAsia="Times New Roman" w:hAnsi="Arial"/>
          <w:color w:val="auto"/>
          <w:kern w:val="28"/>
          <w:lang w:val="en-GB"/>
        </w:rPr>
        <w:t xml:space="preserve"> </w:t>
      </w:r>
      <w:r w:rsidR="0039503D" w:rsidRPr="007D110C">
        <w:rPr>
          <w:rFonts w:ascii="Arial" w:eastAsia="Times New Roman" w:hAnsi="Arial"/>
          <w:color w:val="auto"/>
          <w:kern w:val="28"/>
          <w:lang w:val="en-GB"/>
        </w:rPr>
        <w:t>under this Agreement.</w:t>
      </w:r>
    </w:p>
    <w:p w14:paraId="0F93337F" w14:textId="6061E019" w:rsidR="00C27DBA" w:rsidRPr="007D110C" w:rsidRDefault="0039503D"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Neither </w:t>
      </w:r>
      <w:r w:rsidR="004527F3" w:rsidRPr="007D110C">
        <w:rPr>
          <w:rFonts w:ascii="Arial" w:eastAsia="Times New Roman" w:hAnsi="Arial"/>
          <w:color w:val="auto"/>
          <w:kern w:val="28"/>
          <w:lang w:val="en-GB"/>
        </w:rPr>
        <w:t xml:space="preserve">You </w:t>
      </w:r>
      <w:r w:rsidRPr="007D110C">
        <w:rPr>
          <w:rFonts w:ascii="Arial" w:eastAsia="Times New Roman" w:hAnsi="Arial"/>
          <w:color w:val="auto"/>
          <w:kern w:val="28"/>
          <w:lang w:val="en-GB"/>
        </w:rPr>
        <w:t xml:space="preserve">nor </w:t>
      </w:r>
      <w:r w:rsidR="000A42B7" w:rsidRPr="007D110C">
        <w:rPr>
          <w:rFonts w:ascii="Arial" w:eastAsia="Times New Roman" w:hAnsi="Arial"/>
          <w:color w:val="auto"/>
          <w:kern w:val="28"/>
          <w:lang w:val="en-GB"/>
        </w:rPr>
        <w:t>GADC</w:t>
      </w:r>
      <w:r w:rsidRPr="007D110C">
        <w:rPr>
          <w:rFonts w:ascii="Arial" w:eastAsia="Times New Roman" w:hAnsi="Arial"/>
          <w:color w:val="auto"/>
          <w:kern w:val="28"/>
          <w:lang w:val="en-GB"/>
        </w:rPr>
        <w:t xml:space="preserve"> shall acquire any right, title or interest in the other’s pre-existing intellectual property rights</w:t>
      </w:r>
      <w:r w:rsidR="003029B1" w:rsidRPr="007D110C">
        <w:rPr>
          <w:rFonts w:ascii="Arial" w:eastAsia="Times New Roman" w:hAnsi="Arial"/>
          <w:color w:val="auto"/>
          <w:kern w:val="28"/>
          <w:lang w:val="en-GB"/>
        </w:rPr>
        <w:t xml:space="preserve">, and as such, any and all intellectual property rights owned by either party prior to the beginning of the performance of </w:t>
      </w:r>
      <w:r w:rsidR="001B373B" w:rsidRPr="007D110C">
        <w:rPr>
          <w:rFonts w:ascii="Arial" w:eastAsia="Times New Roman" w:hAnsi="Arial"/>
          <w:color w:val="auto"/>
          <w:kern w:val="28"/>
          <w:lang w:val="en-GB"/>
        </w:rPr>
        <w:t xml:space="preserve">the </w:t>
      </w:r>
      <w:r w:rsidR="003029B1" w:rsidRPr="007D110C">
        <w:rPr>
          <w:rFonts w:ascii="Arial" w:eastAsia="Times New Roman" w:hAnsi="Arial"/>
          <w:color w:val="auto"/>
          <w:kern w:val="28"/>
          <w:lang w:val="en-GB"/>
        </w:rPr>
        <w:t>Services shall remain the property of such party</w:t>
      </w:r>
      <w:r w:rsidR="00512926" w:rsidRPr="007D110C">
        <w:rPr>
          <w:rFonts w:ascii="Arial" w:eastAsia="Times New Roman" w:hAnsi="Arial"/>
          <w:color w:val="auto"/>
          <w:kern w:val="28"/>
          <w:lang w:val="en-GB"/>
        </w:rPr>
        <w:t>.</w:t>
      </w:r>
    </w:p>
    <w:p w14:paraId="52F96EEF" w14:textId="77777777" w:rsidR="00C27DBA" w:rsidRPr="007D110C" w:rsidRDefault="0039503D" w:rsidP="009E128C">
      <w:pPr>
        <w:pStyle w:val="Heading1"/>
        <w:widowControl/>
        <w:autoSpaceDE/>
        <w:autoSpaceDN/>
        <w:adjustRightInd/>
        <w:rPr>
          <w:rFonts w:ascii="Arial" w:eastAsia="Times New Roman" w:hAnsi="Arial"/>
          <w:bCs w:val="0"/>
          <w:kern w:val="28"/>
          <w:u w:val="single"/>
          <w:lang w:val="en-GB"/>
        </w:rPr>
      </w:pPr>
      <w:bookmarkStart w:id="11" w:name="a483553"/>
      <w:r w:rsidRPr="007D110C">
        <w:rPr>
          <w:rFonts w:ascii="Arial" w:eastAsia="Times New Roman" w:hAnsi="Arial"/>
          <w:bCs w:val="0"/>
          <w:kern w:val="28"/>
          <w:u w:val="single"/>
          <w:lang w:val="en-GB"/>
        </w:rPr>
        <w:t>Discrimination and Dignity at Work</w:t>
      </w:r>
    </w:p>
    <w:p w14:paraId="06312B7C" w14:textId="060278AD" w:rsidR="00E274AF" w:rsidRPr="00DB28F2" w:rsidRDefault="004527F3" w:rsidP="00D92087">
      <w:pPr>
        <w:pStyle w:val="Heading2"/>
        <w:widowControl/>
        <w:autoSpaceDE/>
        <w:autoSpaceDN/>
        <w:adjustRightInd/>
        <w:spacing w:before="120"/>
        <w:rPr>
          <w:rFonts w:ascii="Arial" w:hAnsi="Arial"/>
          <w:color w:val="auto"/>
          <w:kern w:val="28"/>
          <w:lang w:val="en-GB"/>
        </w:rPr>
      </w:pPr>
      <w:r w:rsidRPr="007D110C">
        <w:rPr>
          <w:rFonts w:ascii="Arial" w:hAnsi="Arial"/>
          <w:color w:val="auto"/>
          <w:kern w:val="28"/>
          <w:lang w:val="en-GB"/>
        </w:rPr>
        <w:t xml:space="preserve">You </w:t>
      </w:r>
      <w:r w:rsidR="0039503D" w:rsidRPr="007D110C">
        <w:rPr>
          <w:rFonts w:ascii="Arial" w:hAnsi="Arial"/>
          <w:color w:val="auto"/>
          <w:kern w:val="28"/>
          <w:lang w:val="en-GB"/>
        </w:rPr>
        <w:t xml:space="preserve">shall treat all employees, agents and contractors of </w:t>
      </w:r>
      <w:r w:rsidR="000A42B7" w:rsidRPr="007D110C">
        <w:rPr>
          <w:rFonts w:ascii="Arial" w:hAnsi="Arial"/>
          <w:color w:val="auto"/>
          <w:kern w:val="28"/>
          <w:lang w:val="en-GB"/>
        </w:rPr>
        <w:t>GADC</w:t>
      </w:r>
      <w:r w:rsidR="0039503D" w:rsidRPr="007D110C">
        <w:rPr>
          <w:rFonts w:ascii="Arial" w:hAnsi="Arial"/>
          <w:color w:val="auto"/>
          <w:kern w:val="28"/>
          <w:lang w:val="en-GB"/>
        </w:rPr>
        <w:t xml:space="preserve"> with respect irrespective of their age, sex, marital status, sexuality, religion, religious belief, colour, race, ethnic or national origin or any disability which they may </w:t>
      </w:r>
      <w:proofErr w:type="gramStart"/>
      <w:r w:rsidR="0039503D" w:rsidRPr="007D110C">
        <w:rPr>
          <w:rFonts w:ascii="Arial" w:hAnsi="Arial"/>
          <w:color w:val="auto"/>
          <w:kern w:val="28"/>
          <w:lang w:val="en-GB"/>
        </w:rPr>
        <w:t>have</w:t>
      </w:r>
      <w:proofErr w:type="gramEnd"/>
      <w:r w:rsidR="0039503D" w:rsidRPr="007D110C">
        <w:rPr>
          <w:rFonts w:ascii="Arial" w:hAnsi="Arial"/>
          <w:color w:val="auto"/>
          <w:kern w:val="28"/>
          <w:lang w:val="en-GB"/>
        </w:rPr>
        <w:t xml:space="preserve"> and </w:t>
      </w:r>
      <w:r w:rsidRPr="007D110C">
        <w:rPr>
          <w:rFonts w:ascii="Arial" w:eastAsia="Times New Roman" w:hAnsi="Arial"/>
          <w:color w:val="auto"/>
          <w:kern w:val="28"/>
          <w:lang w:val="en-GB"/>
        </w:rPr>
        <w:t xml:space="preserve">You </w:t>
      </w:r>
      <w:r w:rsidR="0039503D" w:rsidRPr="007D110C">
        <w:rPr>
          <w:rFonts w:ascii="Arial" w:hAnsi="Arial"/>
          <w:color w:val="auto"/>
          <w:kern w:val="28"/>
          <w:lang w:val="en-GB"/>
        </w:rPr>
        <w:t xml:space="preserve">must not bully, harass or otherwise unlawfully discriminate against any person whilst </w:t>
      </w:r>
      <w:r w:rsidR="005F4FF3" w:rsidRPr="007D110C">
        <w:rPr>
          <w:rFonts w:ascii="Arial" w:eastAsia="Times New Roman" w:hAnsi="Arial"/>
          <w:color w:val="auto"/>
          <w:kern w:val="28"/>
          <w:lang w:val="en-GB"/>
        </w:rPr>
        <w:t>performing</w:t>
      </w:r>
      <w:r w:rsidR="005F4FF3" w:rsidRPr="007D110C">
        <w:rPr>
          <w:rFonts w:ascii="Arial" w:hAnsi="Arial"/>
          <w:color w:val="auto"/>
          <w:kern w:val="28"/>
          <w:lang w:val="en-GB"/>
        </w:rPr>
        <w:t xml:space="preserve"> </w:t>
      </w:r>
      <w:r w:rsidR="0039503D" w:rsidRPr="007D110C">
        <w:rPr>
          <w:rFonts w:ascii="Arial" w:hAnsi="Arial"/>
          <w:color w:val="auto"/>
          <w:kern w:val="28"/>
          <w:lang w:val="en-GB"/>
        </w:rPr>
        <w:t>the Services.</w:t>
      </w:r>
      <w:r w:rsidR="00D762E1" w:rsidRPr="007D110C">
        <w:rPr>
          <w:rFonts w:ascii="Arial" w:hAnsi="Arial"/>
          <w:color w:val="auto"/>
          <w:kern w:val="28"/>
          <w:lang w:val="en-GB"/>
        </w:rPr>
        <w:t xml:space="preserve"> </w:t>
      </w:r>
      <w:r w:rsidR="00E274AF" w:rsidRPr="00DB28F2">
        <w:rPr>
          <w:rFonts w:ascii="Arial" w:hAnsi="Arial"/>
          <w:color w:val="auto"/>
          <w:kern w:val="28"/>
          <w:lang w:val="en-GB"/>
        </w:rPr>
        <w:t>Consultant needs to strictly follow and obliged with internal policy of GADC on</w:t>
      </w:r>
      <w:r w:rsidR="008A44C6" w:rsidRPr="00DB28F2">
        <w:rPr>
          <w:rFonts w:ascii="Arial" w:hAnsi="Arial"/>
          <w:color w:val="auto"/>
          <w:kern w:val="28"/>
          <w:lang w:val="en-GB"/>
        </w:rPr>
        <w:t xml:space="preserve"> c</w:t>
      </w:r>
      <w:r w:rsidR="00E274AF" w:rsidRPr="00DB28F2">
        <w:rPr>
          <w:rFonts w:ascii="Arial" w:hAnsi="Arial"/>
          <w:color w:val="auto"/>
          <w:kern w:val="28"/>
          <w:lang w:val="en-GB"/>
        </w:rPr>
        <w:t xml:space="preserve">hild </w:t>
      </w:r>
      <w:r w:rsidR="008A44C6" w:rsidRPr="00DB28F2">
        <w:rPr>
          <w:rFonts w:ascii="Arial" w:hAnsi="Arial"/>
          <w:color w:val="auto"/>
          <w:kern w:val="28"/>
          <w:lang w:val="en-GB"/>
        </w:rPr>
        <w:t>p</w:t>
      </w:r>
      <w:r w:rsidR="00E274AF" w:rsidRPr="00DB28F2">
        <w:rPr>
          <w:rFonts w:ascii="Arial" w:hAnsi="Arial"/>
          <w:color w:val="auto"/>
          <w:kern w:val="28"/>
          <w:lang w:val="en-GB"/>
        </w:rPr>
        <w:t>olicy</w:t>
      </w:r>
      <w:r w:rsidR="008A44C6" w:rsidRPr="00DB28F2">
        <w:rPr>
          <w:rFonts w:ascii="Arial" w:hAnsi="Arial"/>
          <w:color w:val="auto"/>
          <w:kern w:val="28"/>
          <w:lang w:val="en-GB"/>
        </w:rPr>
        <w:t>, g</w:t>
      </w:r>
      <w:r w:rsidR="00E274AF" w:rsidRPr="00DB28F2">
        <w:rPr>
          <w:rFonts w:ascii="Arial" w:hAnsi="Arial"/>
          <w:color w:val="auto"/>
          <w:kern w:val="28"/>
          <w:lang w:val="en-GB"/>
        </w:rPr>
        <w:t xml:space="preserve">ender and sexual </w:t>
      </w:r>
      <w:proofErr w:type="spellStart"/>
      <w:r w:rsidR="00E274AF" w:rsidRPr="00DB28F2">
        <w:rPr>
          <w:rFonts w:ascii="Arial" w:hAnsi="Arial"/>
          <w:color w:val="auto"/>
          <w:kern w:val="28"/>
          <w:lang w:val="en-GB"/>
        </w:rPr>
        <w:t>harrassment</w:t>
      </w:r>
      <w:proofErr w:type="spellEnd"/>
      <w:r w:rsidR="00E274AF" w:rsidRPr="00DB28F2">
        <w:rPr>
          <w:rFonts w:ascii="Arial" w:hAnsi="Arial"/>
          <w:color w:val="auto"/>
          <w:kern w:val="28"/>
          <w:lang w:val="en-GB"/>
        </w:rPr>
        <w:t xml:space="preserve"> </w:t>
      </w:r>
      <w:r w:rsidR="00550602" w:rsidRPr="00DB28F2">
        <w:rPr>
          <w:rFonts w:ascii="Arial" w:hAnsi="Arial"/>
          <w:color w:val="auto"/>
          <w:kern w:val="28"/>
          <w:lang w:val="en-GB"/>
        </w:rPr>
        <w:t>policy, e</w:t>
      </w:r>
      <w:r w:rsidR="00E274AF" w:rsidRPr="00DB28F2">
        <w:rPr>
          <w:rFonts w:ascii="Arial" w:hAnsi="Arial"/>
          <w:color w:val="auto"/>
          <w:kern w:val="28"/>
          <w:lang w:val="en-GB"/>
        </w:rPr>
        <w:t xml:space="preserve">nvironmental </w:t>
      </w:r>
      <w:proofErr w:type="gramStart"/>
      <w:r w:rsidR="00E274AF" w:rsidRPr="00DB28F2">
        <w:rPr>
          <w:rFonts w:ascii="Arial" w:hAnsi="Arial"/>
          <w:color w:val="auto"/>
          <w:kern w:val="28"/>
          <w:lang w:val="en-GB"/>
        </w:rPr>
        <w:t>policy</w:t>
      </w:r>
      <w:proofErr w:type="gramEnd"/>
      <w:r w:rsidR="00550602" w:rsidRPr="00DB28F2">
        <w:rPr>
          <w:rFonts w:ascii="Arial" w:hAnsi="Arial"/>
          <w:color w:val="auto"/>
          <w:kern w:val="28"/>
          <w:lang w:val="en-GB"/>
        </w:rPr>
        <w:t xml:space="preserve"> and </w:t>
      </w:r>
      <w:r w:rsidR="00E274AF" w:rsidRPr="00DB28F2">
        <w:rPr>
          <w:rFonts w:ascii="Arial" w:hAnsi="Arial"/>
          <w:color w:val="auto"/>
          <w:kern w:val="28"/>
          <w:lang w:val="en-GB"/>
        </w:rPr>
        <w:t>whistle blower policy</w:t>
      </w:r>
      <w:r w:rsidR="00550602" w:rsidRPr="00DB28F2">
        <w:rPr>
          <w:rFonts w:ascii="Arial" w:hAnsi="Arial"/>
          <w:color w:val="auto"/>
          <w:kern w:val="28"/>
          <w:lang w:val="en-GB"/>
        </w:rPr>
        <w:t>.</w:t>
      </w:r>
      <w:r w:rsidR="00E274AF" w:rsidRPr="00DB28F2">
        <w:rPr>
          <w:rFonts w:ascii="Arial" w:hAnsi="Arial"/>
          <w:color w:val="auto"/>
          <w:kern w:val="28"/>
          <w:lang w:val="en-GB"/>
        </w:rPr>
        <w:t> </w:t>
      </w:r>
    </w:p>
    <w:p w14:paraId="3BDC59CB"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bookmarkStart w:id="12" w:name="a316697"/>
      <w:bookmarkEnd w:id="11"/>
      <w:r w:rsidRPr="007D110C">
        <w:rPr>
          <w:rFonts w:ascii="Arial" w:eastAsia="Times New Roman" w:hAnsi="Arial"/>
          <w:bCs w:val="0"/>
          <w:kern w:val="28"/>
          <w:u w:val="single"/>
          <w:lang w:val="en-GB"/>
        </w:rPr>
        <w:t>Termination</w:t>
      </w:r>
      <w:bookmarkEnd w:id="12"/>
    </w:p>
    <w:p w14:paraId="0F6D86F5" w14:textId="5203D612" w:rsidR="00C27DBA" w:rsidRPr="007D110C" w:rsidRDefault="000A42B7"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shall be entitled to terminate this Agreement at any time by giving </w:t>
      </w:r>
      <w:r w:rsidR="004527F3" w:rsidRPr="007D110C">
        <w:rPr>
          <w:rFonts w:ascii="Arial" w:eastAsia="Times New Roman" w:hAnsi="Arial"/>
          <w:color w:val="auto"/>
          <w:kern w:val="28"/>
          <w:lang w:val="en-GB"/>
        </w:rPr>
        <w:t xml:space="preserve">You </w:t>
      </w:r>
      <w:r w:rsidR="00847FEC" w:rsidRPr="007D110C">
        <w:rPr>
          <w:rFonts w:ascii="Arial" w:eastAsia="Times New Roman" w:hAnsi="Arial"/>
          <w:color w:val="auto"/>
          <w:kern w:val="28"/>
          <w:lang w:val="en-GB"/>
        </w:rPr>
        <w:t>two</w:t>
      </w:r>
      <w:r w:rsidR="0039503D" w:rsidRPr="007D110C">
        <w:rPr>
          <w:rFonts w:ascii="Arial" w:eastAsia="Times New Roman" w:hAnsi="Arial"/>
          <w:color w:val="auto"/>
          <w:kern w:val="28"/>
          <w:lang w:val="en-GB"/>
        </w:rPr>
        <w:t xml:space="preserve"> (</w:t>
      </w:r>
      <w:r w:rsidR="00847FEC" w:rsidRPr="007D110C">
        <w:rPr>
          <w:rFonts w:ascii="Arial" w:eastAsia="Times New Roman" w:hAnsi="Arial"/>
          <w:color w:val="auto"/>
          <w:kern w:val="28"/>
          <w:lang w:val="en-GB"/>
        </w:rPr>
        <w:t>2</w:t>
      </w:r>
      <w:r w:rsidR="0039503D" w:rsidRPr="007D110C">
        <w:rPr>
          <w:rFonts w:ascii="Arial" w:eastAsia="Times New Roman" w:hAnsi="Arial"/>
          <w:color w:val="auto"/>
          <w:kern w:val="28"/>
          <w:lang w:val="en-GB"/>
        </w:rPr>
        <w:t xml:space="preserve">) </w:t>
      </w:r>
      <w:r w:rsidR="00847FEC" w:rsidRPr="007D110C">
        <w:rPr>
          <w:rFonts w:ascii="Arial" w:eastAsia="Times New Roman" w:hAnsi="Arial"/>
          <w:color w:val="auto"/>
          <w:kern w:val="28"/>
          <w:lang w:val="en-GB"/>
        </w:rPr>
        <w:t>week</w:t>
      </w:r>
      <w:r w:rsidR="0039503D" w:rsidRPr="007D110C">
        <w:rPr>
          <w:rFonts w:ascii="Arial" w:eastAsia="Times New Roman" w:hAnsi="Arial"/>
          <w:color w:val="auto"/>
          <w:kern w:val="28"/>
          <w:lang w:val="en-GB"/>
        </w:rPr>
        <w:t>’s written notice.</w:t>
      </w:r>
    </w:p>
    <w:p w14:paraId="77DF200B" w14:textId="77777777" w:rsidR="00C27DBA" w:rsidRPr="007D110C" w:rsidRDefault="0039503D"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Either party may terminate this Agreement </w:t>
      </w:r>
      <w:r w:rsidR="00F67D4F" w:rsidRPr="007D110C">
        <w:rPr>
          <w:rFonts w:ascii="Arial" w:eastAsia="Times New Roman" w:hAnsi="Arial"/>
          <w:color w:val="auto"/>
          <w:kern w:val="28"/>
          <w:lang w:val="en-GB"/>
        </w:rPr>
        <w:t xml:space="preserve">at any time </w:t>
      </w:r>
      <w:r w:rsidRPr="007D110C">
        <w:rPr>
          <w:rFonts w:ascii="Arial" w:eastAsia="Times New Roman" w:hAnsi="Arial"/>
          <w:color w:val="auto"/>
          <w:kern w:val="28"/>
          <w:lang w:val="en-GB"/>
        </w:rPr>
        <w:t>with immediate effect</w:t>
      </w:r>
      <w:r w:rsidR="001B1D7F" w:rsidRPr="007D110C">
        <w:rPr>
          <w:rFonts w:ascii="Arial" w:eastAsia="Times New Roman" w:hAnsi="Arial"/>
          <w:color w:val="auto"/>
          <w:kern w:val="28"/>
          <w:lang w:val="en-GB"/>
        </w:rPr>
        <w:t>,</w:t>
      </w:r>
      <w:r w:rsidR="00F67D4F" w:rsidRPr="007D110C">
        <w:rPr>
          <w:rFonts w:ascii="Arial" w:eastAsia="Times New Roman" w:hAnsi="Arial"/>
          <w:color w:val="auto"/>
          <w:kern w:val="28"/>
          <w:lang w:val="en-GB"/>
        </w:rPr>
        <w:t xml:space="preserve"> without judicial intervention being required</w:t>
      </w:r>
      <w:r w:rsidR="001B1D7F" w:rsidRPr="007D110C">
        <w:rPr>
          <w:rFonts w:ascii="Arial" w:eastAsia="Times New Roman" w:hAnsi="Arial"/>
          <w:color w:val="auto"/>
          <w:kern w:val="28"/>
          <w:lang w:val="en-GB"/>
        </w:rPr>
        <w:t>,</w:t>
      </w:r>
      <w:r w:rsidR="00440C8D" w:rsidRPr="007D110C">
        <w:rPr>
          <w:rFonts w:ascii="Arial" w:eastAsia="Times New Roman" w:hAnsi="Arial"/>
          <w:color w:val="auto"/>
          <w:kern w:val="28"/>
          <w:lang w:val="en-GB"/>
        </w:rPr>
        <w:t xml:space="preserve"> and without any liability for termination or otherwise towards the other party,</w:t>
      </w:r>
      <w:r w:rsidR="00F67D4F" w:rsidRPr="007D110C">
        <w:rPr>
          <w:rFonts w:ascii="Arial" w:eastAsia="Times New Roman" w:hAnsi="Arial"/>
          <w:color w:val="auto"/>
          <w:kern w:val="28"/>
          <w:lang w:val="en-GB"/>
        </w:rPr>
        <w:t xml:space="preserve"> </w:t>
      </w:r>
      <w:proofErr w:type="gramStart"/>
      <w:r w:rsidR="00F67D4F" w:rsidRPr="007D110C">
        <w:rPr>
          <w:rFonts w:ascii="Arial" w:eastAsia="Times New Roman" w:hAnsi="Arial"/>
          <w:color w:val="auto"/>
          <w:kern w:val="28"/>
          <w:lang w:val="en-GB"/>
        </w:rPr>
        <w:t>in the event that</w:t>
      </w:r>
      <w:proofErr w:type="gramEnd"/>
      <w:r w:rsidRPr="007D110C">
        <w:rPr>
          <w:rFonts w:ascii="Arial" w:eastAsia="Times New Roman" w:hAnsi="Arial"/>
          <w:color w:val="auto"/>
          <w:kern w:val="28"/>
          <w:lang w:val="en-GB"/>
        </w:rPr>
        <w:t>:</w:t>
      </w:r>
    </w:p>
    <w:p w14:paraId="45DD4B4B" w14:textId="77777777" w:rsidR="00C27DBA" w:rsidRPr="007D110C" w:rsidRDefault="0039503D" w:rsidP="009E128C">
      <w:pPr>
        <w:pStyle w:val="Heading3"/>
        <w:widowControl/>
        <w:autoSpaceDE/>
        <w:autoSpaceDN/>
        <w:adjustRightInd/>
        <w:spacing w:before="120"/>
        <w:rPr>
          <w:rFonts w:ascii="Arial" w:eastAsia="Times New Roman" w:hAnsi="Arial"/>
          <w:kern w:val="28"/>
          <w:lang w:val="en-GB"/>
        </w:rPr>
      </w:pPr>
      <w:r w:rsidRPr="007D110C">
        <w:rPr>
          <w:rFonts w:ascii="Arial" w:eastAsia="Times New Roman" w:hAnsi="Arial"/>
          <w:kern w:val="28"/>
          <w:lang w:val="en-GB"/>
        </w:rPr>
        <w:t xml:space="preserve">the other </w:t>
      </w:r>
      <w:r w:rsidR="00F67D4F" w:rsidRPr="007D110C">
        <w:rPr>
          <w:rFonts w:ascii="Arial" w:eastAsia="Times New Roman" w:hAnsi="Arial"/>
          <w:kern w:val="28"/>
          <w:lang w:val="en-GB"/>
        </w:rPr>
        <w:t xml:space="preserve">party </w:t>
      </w:r>
      <w:r w:rsidRPr="007D110C">
        <w:rPr>
          <w:rFonts w:ascii="Arial" w:eastAsia="Times New Roman" w:hAnsi="Arial"/>
          <w:kern w:val="28"/>
          <w:lang w:val="en-GB"/>
        </w:rPr>
        <w:t xml:space="preserve">is in material breach of any of its obligations under this Agreement and the breach is not capable of remedy or where the breach is capable of remedy, it fails to remedy the breach within </w:t>
      </w:r>
      <w:r w:rsidR="00945D5D" w:rsidRPr="007D110C">
        <w:rPr>
          <w:rFonts w:ascii="Arial" w:eastAsia="Times New Roman" w:hAnsi="Arial"/>
          <w:kern w:val="28"/>
          <w:lang w:val="en-GB"/>
        </w:rPr>
        <w:t>05</w:t>
      </w:r>
      <w:r w:rsidRPr="007D110C">
        <w:rPr>
          <w:rFonts w:ascii="Arial" w:eastAsia="Times New Roman" w:hAnsi="Arial"/>
          <w:kern w:val="28"/>
          <w:lang w:val="en-GB"/>
        </w:rPr>
        <w:t xml:space="preserve"> days of being </w:t>
      </w:r>
      <w:r w:rsidR="00F67D4F" w:rsidRPr="007D110C">
        <w:rPr>
          <w:rFonts w:ascii="Arial" w:eastAsia="Times New Roman" w:hAnsi="Arial"/>
          <w:kern w:val="28"/>
          <w:lang w:val="en-GB"/>
        </w:rPr>
        <w:t xml:space="preserve">requested </w:t>
      </w:r>
      <w:r w:rsidRPr="007D110C">
        <w:rPr>
          <w:rFonts w:ascii="Arial" w:eastAsia="Times New Roman" w:hAnsi="Arial"/>
          <w:kern w:val="28"/>
          <w:lang w:val="en-GB"/>
        </w:rPr>
        <w:t>in writing to do so; or</w:t>
      </w:r>
    </w:p>
    <w:p w14:paraId="1F1EA8A2" w14:textId="77777777" w:rsidR="004613F7" w:rsidRPr="007D110C" w:rsidRDefault="00E009C1" w:rsidP="009E128C">
      <w:pPr>
        <w:pStyle w:val="Heading3"/>
        <w:widowControl/>
        <w:autoSpaceDE/>
        <w:autoSpaceDN/>
        <w:adjustRightInd/>
        <w:spacing w:before="120"/>
        <w:rPr>
          <w:rFonts w:ascii="Arial" w:eastAsia="Times New Roman" w:hAnsi="Arial"/>
          <w:kern w:val="28"/>
          <w:lang w:val="en-GB"/>
        </w:rPr>
      </w:pPr>
      <w:r w:rsidRPr="007D110C">
        <w:rPr>
          <w:rFonts w:ascii="Arial" w:eastAsia="Times New Roman" w:hAnsi="Arial"/>
          <w:kern w:val="28"/>
          <w:lang w:val="en-GB"/>
        </w:rPr>
        <w:t>Any competent court or authority decides that the legal relationship between the parties qualifies as an employment relationship or deemed employment relationship</w:t>
      </w:r>
      <w:r w:rsidR="004613F7" w:rsidRPr="007D110C">
        <w:rPr>
          <w:rFonts w:ascii="Arial" w:eastAsia="Times New Roman" w:hAnsi="Arial"/>
          <w:kern w:val="28"/>
          <w:lang w:val="en-GB"/>
        </w:rPr>
        <w:t>.</w:t>
      </w:r>
    </w:p>
    <w:p w14:paraId="76380339" w14:textId="1CEED386" w:rsidR="00C27DBA" w:rsidRPr="007D110C" w:rsidRDefault="000A42B7" w:rsidP="009E128C">
      <w:pPr>
        <w:pStyle w:val="Heading2"/>
        <w:widowControl/>
        <w:autoSpaceDE/>
        <w:autoSpaceDN/>
        <w:adjustRightInd/>
        <w:spacing w:before="120"/>
        <w:rPr>
          <w:rFonts w:ascii="Arial" w:eastAsia="Times New Roman" w:hAnsi="Arial"/>
          <w:color w:val="auto"/>
          <w:kern w:val="28"/>
          <w:u w:val="single"/>
          <w:lang w:val="en-GB"/>
        </w:rPr>
      </w:pPr>
      <w:r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shall be entitled to terminate this Agreement </w:t>
      </w:r>
      <w:r w:rsidR="00F95D1A" w:rsidRPr="007D110C">
        <w:rPr>
          <w:rFonts w:ascii="Arial" w:eastAsia="Times New Roman" w:hAnsi="Arial"/>
          <w:color w:val="auto"/>
          <w:kern w:val="28"/>
          <w:lang w:val="en-GB"/>
        </w:rPr>
        <w:t xml:space="preserve">with immediate effect, without judicial intervention being required and without any liability for termination or otherwise towards You, </w:t>
      </w:r>
      <w:r w:rsidR="0039503D" w:rsidRPr="007D110C">
        <w:rPr>
          <w:rFonts w:ascii="Arial" w:eastAsia="Times New Roman" w:hAnsi="Arial"/>
          <w:color w:val="auto"/>
          <w:kern w:val="28"/>
          <w:lang w:val="en-GB"/>
        </w:rPr>
        <w:t xml:space="preserve">if in its reasonable opinion </w:t>
      </w:r>
      <w:r w:rsidR="004527F3"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 xml:space="preserve">commit any fraud or malicious act or do anything which, in the opinion of </w:t>
      </w:r>
      <w:r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is likely to bring </w:t>
      </w:r>
      <w:r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into disrepute. </w:t>
      </w:r>
    </w:p>
    <w:p w14:paraId="79E2473D"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bookmarkStart w:id="13" w:name="a56300"/>
      <w:r w:rsidRPr="007D110C">
        <w:rPr>
          <w:rFonts w:ascii="Arial" w:eastAsia="Times New Roman" w:hAnsi="Arial"/>
          <w:bCs w:val="0"/>
          <w:kern w:val="28"/>
          <w:u w:val="single"/>
          <w:lang w:val="en-GB"/>
        </w:rPr>
        <w:t>Dispute Resolution</w:t>
      </w:r>
    </w:p>
    <w:p w14:paraId="78D3F2F5" w14:textId="463DADDD" w:rsidR="00C27DBA" w:rsidRPr="007D110C" w:rsidRDefault="0039503D" w:rsidP="009E128C">
      <w:pPr>
        <w:pStyle w:val="Heading2"/>
        <w:widowControl/>
        <w:autoSpaceDE/>
        <w:autoSpaceDN/>
        <w:adjustRightInd/>
        <w:rPr>
          <w:rFonts w:ascii="Arial" w:eastAsia="Times New Roman" w:hAnsi="Arial"/>
          <w:color w:val="auto"/>
          <w:kern w:val="28"/>
          <w:lang w:val="en-GB"/>
        </w:rPr>
      </w:pPr>
      <w:r w:rsidRPr="007D110C">
        <w:rPr>
          <w:rFonts w:ascii="Arial" w:eastAsia="Times New Roman" w:hAnsi="Arial"/>
          <w:color w:val="auto"/>
          <w:kern w:val="28"/>
          <w:lang w:val="en-GB"/>
        </w:rPr>
        <w:t xml:space="preserve">If any dispute </w:t>
      </w:r>
      <w:r w:rsidR="00DE1E03" w:rsidRPr="007D110C">
        <w:rPr>
          <w:rFonts w:ascii="Arial" w:eastAsia="Times New Roman" w:hAnsi="Arial"/>
          <w:color w:val="auto"/>
          <w:kern w:val="28"/>
          <w:lang w:val="en-GB"/>
        </w:rPr>
        <w:t xml:space="preserve">- which shall be deemed to exist if one of the parties considers this is the case - </w:t>
      </w:r>
      <w:r w:rsidRPr="007D110C">
        <w:rPr>
          <w:rFonts w:ascii="Arial" w:eastAsia="Times New Roman" w:hAnsi="Arial"/>
          <w:color w:val="auto"/>
          <w:kern w:val="28"/>
          <w:lang w:val="en-GB"/>
        </w:rPr>
        <w:t xml:space="preserve">arises </w:t>
      </w:r>
      <w:r w:rsidR="00DE1E03" w:rsidRPr="007D110C">
        <w:rPr>
          <w:rFonts w:ascii="Arial" w:eastAsia="Times New Roman" w:hAnsi="Arial"/>
          <w:color w:val="auto"/>
          <w:kern w:val="28"/>
          <w:lang w:val="en-GB"/>
        </w:rPr>
        <w:t xml:space="preserve">out of or </w:t>
      </w:r>
      <w:r w:rsidRPr="007D110C">
        <w:rPr>
          <w:rFonts w:ascii="Arial" w:eastAsia="Times New Roman" w:hAnsi="Arial"/>
          <w:color w:val="auto"/>
          <w:kern w:val="28"/>
          <w:lang w:val="en-GB"/>
        </w:rPr>
        <w:t xml:space="preserve">in connection with this Agreement, the parties will arrange a meeting </w:t>
      </w:r>
      <w:r w:rsidR="002B7D65" w:rsidRPr="007D110C">
        <w:rPr>
          <w:rFonts w:ascii="Arial" w:eastAsia="Times New Roman" w:hAnsi="Arial"/>
          <w:color w:val="auto"/>
          <w:kern w:val="28"/>
          <w:lang w:val="en-GB"/>
        </w:rPr>
        <w:t xml:space="preserve">between authorized representatives of both parties </w:t>
      </w:r>
      <w:r w:rsidRPr="007D110C">
        <w:rPr>
          <w:rFonts w:ascii="Arial" w:eastAsia="Times New Roman" w:hAnsi="Arial"/>
          <w:color w:val="auto"/>
          <w:kern w:val="28"/>
          <w:lang w:val="en-GB"/>
        </w:rPr>
        <w:t>and seek to resolve that dispute</w:t>
      </w:r>
      <w:r w:rsidR="002B7D65" w:rsidRPr="007D110C">
        <w:rPr>
          <w:rFonts w:ascii="Arial" w:eastAsia="Times New Roman" w:hAnsi="Arial"/>
          <w:color w:val="auto"/>
          <w:kern w:val="28"/>
          <w:lang w:val="en-GB"/>
        </w:rPr>
        <w:t xml:space="preserve"> in good faith</w:t>
      </w:r>
      <w:r w:rsidRPr="007D110C">
        <w:rPr>
          <w:rFonts w:ascii="Arial" w:eastAsia="Times New Roman" w:hAnsi="Arial"/>
          <w:color w:val="auto"/>
          <w:kern w:val="28"/>
          <w:lang w:val="en-GB"/>
        </w:rPr>
        <w:t xml:space="preserve">. </w:t>
      </w:r>
    </w:p>
    <w:p w14:paraId="761C8E52"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r w:rsidRPr="007D110C">
        <w:rPr>
          <w:rFonts w:ascii="Arial" w:eastAsia="Times New Roman" w:hAnsi="Arial"/>
          <w:bCs w:val="0"/>
          <w:kern w:val="28"/>
          <w:u w:val="single"/>
          <w:lang w:val="en-GB"/>
        </w:rPr>
        <w:lastRenderedPageBreak/>
        <w:t>Assignment and subcontracting</w:t>
      </w:r>
    </w:p>
    <w:p w14:paraId="408CE097" w14:textId="0F7E75B5" w:rsidR="00C27DBA" w:rsidRPr="007D110C" w:rsidRDefault="004527F3"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You </w:t>
      </w:r>
      <w:r w:rsidR="0039503D" w:rsidRPr="007D110C">
        <w:rPr>
          <w:rFonts w:ascii="Arial" w:eastAsia="Times New Roman" w:hAnsi="Arial"/>
          <w:color w:val="auto"/>
          <w:kern w:val="28"/>
          <w:lang w:val="en-GB"/>
        </w:rPr>
        <w:t>shall not assign, transfer, charge, subcontract or deal in any other manner with</w:t>
      </w:r>
      <w:r w:rsidR="006C77A6" w:rsidRPr="007D110C">
        <w:rPr>
          <w:rFonts w:ascii="Arial" w:eastAsia="Times New Roman" w:hAnsi="Arial"/>
          <w:color w:val="auto"/>
          <w:kern w:val="28"/>
          <w:lang w:val="en-GB"/>
        </w:rPr>
        <w:t>, whether voluntarily or by operation of law,</w:t>
      </w:r>
      <w:r w:rsidR="0039503D" w:rsidRPr="007D110C">
        <w:rPr>
          <w:rFonts w:ascii="Arial" w:eastAsia="Times New Roman" w:hAnsi="Arial"/>
          <w:color w:val="auto"/>
          <w:kern w:val="28"/>
          <w:lang w:val="en-GB"/>
        </w:rPr>
        <w:t xml:space="preserve"> all or any of your rights or obligations under </w:t>
      </w:r>
      <w:r w:rsidR="006C77A6" w:rsidRPr="007D110C">
        <w:rPr>
          <w:rFonts w:ascii="Arial" w:eastAsia="Times New Roman" w:hAnsi="Arial"/>
          <w:color w:val="auto"/>
          <w:kern w:val="28"/>
          <w:lang w:val="en-GB"/>
        </w:rPr>
        <w:t xml:space="preserve">this </w:t>
      </w:r>
      <w:r w:rsidR="0039503D" w:rsidRPr="007D110C">
        <w:rPr>
          <w:rFonts w:ascii="Arial" w:eastAsia="Times New Roman" w:hAnsi="Arial"/>
          <w:color w:val="auto"/>
          <w:kern w:val="28"/>
          <w:lang w:val="en-GB"/>
        </w:rPr>
        <w:t xml:space="preserve">Agreement </w:t>
      </w:r>
      <w:r w:rsidR="004372E7" w:rsidRPr="007D110C">
        <w:rPr>
          <w:rFonts w:ascii="Arial" w:eastAsia="Times New Roman" w:hAnsi="Arial"/>
          <w:color w:val="auto"/>
          <w:kern w:val="28"/>
          <w:lang w:val="en-GB"/>
        </w:rPr>
        <w:t xml:space="preserve">to a third party </w:t>
      </w:r>
      <w:r w:rsidR="0039503D" w:rsidRPr="007D110C">
        <w:rPr>
          <w:rFonts w:ascii="Arial" w:eastAsia="Times New Roman" w:hAnsi="Arial"/>
          <w:color w:val="auto"/>
          <w:kern w:val="28"/>
          <w:lang w:val="en-GB"/>
        </w:rPr>
        <w:t xml:space="preserve">without the prior written consent of </w:t>
      </w:r>
      <w:r w:rsidR="000A42B7"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w:t>
      </w:r>
    </w:p>
    <w:p w14:paraId="7790E3FC" w14:textId="6031520A" w:rsidR="00C27DBA" w:rsidRPr="007D110C" w:rsidRDefault="000A42B7"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GADC</w:t>
      </w:r>
      <w:r w:rsidR="0039503D" w:rsidRPr="007D110C">
        <w:rPr>
          <w:rFonts w:ascii="Arial" w:eastAsia="Times New Roman" w:hAnsi="Arial"/>
          <w:color w:val="auto"/>
          <w:kern w:val="28"/>
          <w:lang w:val="en-GB"/>
        </w:rPr>
        <w:t xml:space="preserve"> may at any time assign, transfer, charge, subcontract or deal in any other manner with all or any of its rights </w:t>
      </w:r>
      <w:r w:rsidR="006C77A6" w:rsidRPr="007D110C">
        <w:rPr>
          <w:rFonts w:ascii="Arial" w:eastAsia="Times New Roman" w:hAnsi="Arial"/>
          <w:color w:val="auto"/>
          <w:kern w:val="28"/>
          <w:lang w:val="en-GB"/>
        </w:rPr>
        <w:t xml:space="preserve">or obligations </w:t>
      </w:r>
      <w:r w:rsidR="0039503D" w:rsidRPr="007D110C">
        <w:rPr>
          <w:rFonts w:ascii="Arial" w:eastAsia="Times New Roman" w:hAnsi="Arial"/>
          <w:color w:val="auto"/>
          <w:kern w:val="28"/>
          <w:lang w:val="en-GB"/>
        </w:rPr>
        <w:t xml:space="preserve">under </w:t>
      </w:r>
      <w:r w:rsidR="006C77A6" w:rsidRPr="007D110C">
        <w:rPr>
          <w:rFonts w:ascii="Arial" w:eastAsia="Times New Roman" w:hAnsi="Arial"/>
          <w:color w:val="auto"/>
          <w:kern w:val="28"/>
          <w:lang w:val="en-GB"/>
        </w:rPr>
        <w:t xml:space="preserve">this </w:t>
      </w:r>
      <w:r w:rsidR="0039503D" w:rsidRPr="007D110C">
        <w:rPr>
          <w:rFonts w:ascii="Arial" w:eastAsia="Times New Roman" w:hAnsi="Arial"/>
          <w:color w:val="auto"/>
          <w:kern w:val="28"/>
          <w:lang w:val="en-GB"/>
        </w:rPr>
        <w:t>Agreement to a third party.</w:t>
      </w:r>
      <w:r w:rsidR="006C77A6" w:rsidRPr="007D110C">
        <w:rPr>
          <w:rFonts w:ascii="Arial" w:eastAsia="Times New Roman" w:hAnsi="Arial"/>
          <w:color w:val="auto"/>
          <w:kern w:val="28"/>
          <w:lang w:val="en-GB"/>
        </w:rPr>
        <w:t xml:space="preserve"> </w:t>
      </w:r>
      <w:r w:rsidRPr="007D110C">
        <w:rPr>
          <w:rFonts w:ascii="Arial" w:eastAsia="Times New Roman" w:hAnsi="Arial"/>
          <w:color w:val="auto"/>
          <w:kern w:val="28"/>
          <w:lang w:val="en-GB"/>
        </w:rPr>
        <w:t>GADC</w:t>
      </w:r>
      <w:r w:rsidR="006C77A6" w:rsidRPr="007D110C">
        <w:rPr>
          <w:rFonts w:ascii="Arial" w:eastAsia="Times New Roman" w:hAnsi="Arial"/>
          <w:color w:val="auto"/>
          <w:kern w:val="28"/>
          <w:lang w:val="en-GB"/>
        </w:rPr>
        <w:t xml:space="preserve"> shall promptly notify </w:t>
      </w:r>
      <w:r w:rsidR="004527F3" w:rsidRPr="007D110C">
        <w:rPr>
          <w:rFonts w:ascii="Arial" w:eastAsia="Times New Roman" w:hAnsi="Arial"/>
          <w:color w:val="auto"/>
          <w:kern w:val="28"/>
          <w:lang w:val="en-GB"/>
        </w:rPr>
        <w:t xml:space="preserve">You </w:t>
      </w:r>
      <w:r w:rsidR="006C77A6" w:rsidRPr="007D110C">
        <w:rPr>
          <w:rFonts w:ascii="Arial" w:eastAsia="Times New Roman" w:hAnsi="Arial"/>
          <w:color w:val="auto"/>
          <w:kern w:val="28"/>
          <w:lang w:val="en-GB"/>
        </w:rPr>
        <w:t>of any such assignment, transfer, charging or subcontracting.</w:t>
      </w:r>
    </w:p>
    <w:p w14:paraId="0C87204E" w14:textId="77777777" w:rsidR="00C27DBA" w:rsidRPr="007D110C" w:rsidRDefault="0039503D" w:rsidP="009E128C">
      <w:pPr>
        <w:pStyle w:val="Heading1"/>
        <w:widowControl/>
        <w:autoSpaceDE/>
        <w:autoSpaceDN/>
        <w:adjustRightInd/>
        <w:spacing w:before="120" w:after="120"/>
        <w:rPr>
          <w:rFonts w:ascii="Arial" w:eastAsia="Times New Roman" w:hAnsi="Arial"/>
          <w:bCs w:val="0"/>
          <w:kern w:val="28"/>
          <w:u w:val="single"/>
          <w:lang w:val="en-GB"/>
        </w:rPr>
      </w:pPr>
      <w:r w:rsidRPr="007D110C">
        <w:rPr>
          <w:rFonts w:ascii="Arial" w:eastAsia="Times New Roman" w:hAnsi="Arial"/>
          <w:bCs w:val="0"/>
          <w:kern w:val="28"/>
          <w:u w:val="single"/>
          <w:lang w:val="en-GB"/>
        </w:rPr>
        <w:t>General</w:t>
      </w:r>
      <w:bookmarkEnd w:id="13"/>
      <w:r w:rsidRPr="007D110C">
        <w:rPr>
          <w:rFonts w:ascii="Arial" w:eastAsia="Times New Roman" w:hAnsi="Arial"/>
          <w:bCs w:val="0"/>
          <w:kern w:val="28"/>
          <w:u w:val="single"/>
          <w:lang w:val="en-GB"/>
        </w:rPr>
        <w:t xml:space="preserve"> provisions</w:t>
      </w:r>
    </w:p>
    <w:p w14:paraId="36EEF739" w14:textId="77777777" w:rsidR="00C27DBA" w:rsidRPr="007D110C" w:rsidRDefault="0039503D"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No variation to this Agreement shall be valid unless it is in writing and signed by </w:t>
      </w:r>
      <w:r w:rsidR="00571F32" w:rsidRPr="007D110C">
        <w:rPr>
          <w:rFonts w:ascii="Arial" w:eastAsia="Times New Roman" w:hAnsi="Arial"/>
          <w:color w:val="auto"/>
          <w:kern w:val="28"/>
          <w:lang w:val="en-GB"/>
        </w:rPr>
        <w:t xml:space="preserve">an authorized representative of </w:t>
      </w:r>
      <w:r w:rsidRPr="007D110C">
        <w:rPr>
          <w:rFonts w:ascii="Arial" w:eastAsia="Times New Roman" w:hAnsi="Arial"/>
          <w:color w:val="auto"/>
          <w:kern w:val="28"/>
          <w:lang w:val="en-GB"/>
        </w:rPr>
        <w:t>both parties.</w:t>
      </w:r>
    </w:p>
    <w:p w14:paraId="088F29F7" w14:textId="7AC2CD22" w:rsidR="00C27DBA" w:rsidRPr="007D110C" w:rsidRDefault="0039503D" w:rsidP="009E128C">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The Schedules</w:t>
      </w:r>
      <w:r w:rsidR="002F6807" w:rsidRPr="007D110C">
        <w:rPr>
          <w:rFonts w:ascii="Arial" w:eastAsia="Times New Roman" w:hAnsi="Arial"/>
          <w:color w:val="auto"/>
          <w:kern w:val="28"/>
          <w:lang w:val="en-GB"/>
        </w:rPr>
        <w:t xml:space="preserve"> </w:t>
      </w:r>
      <w:r w:rsidR="002508B5" w:rsidRPr="007D110C">
        <w:rPr>
          <w:rFonts w:ascii="Arial" w:eastAsia="Times New Roman" w:hAnsi="Arial"/>
          <w:color w:val="auto"/>
          <w:kern w:val="28"/>
          <w:lang w:val="en-GB"/>
        </w:rPr>
        <w:t xml:space="preserve">annexed </w:t>
      </w:r>
      <w:r w:rsidR="002F6807" w:rsidRPr="007D110C">
        <w:rPr>
          <w:rFonts w:ascii="Arial" w:eastAsia="Times New Roman" w:hAnsi="Arial"/>
          <w:color w:val="auto"/>
          <w:kern w:val="28"/>
          <w:lang w:val="en-GB"/>
        </w:rPr>
        <w:t>to this Agreement</w:t>
      </w:r>
      <w:r w:rsidRPr="007D110C">
        <w:rPr>
          <w:rFonts w:ascii="Arial" w:eastAsia="Times New Roman" w:hAnsi="Arial"/>
          <w:color w:val="auto"/>
          <w:kern w:val="28"/>
          <w:lang w:val="en-GB"/>
        </w:rPr>
        <w:t xml:space="preserve"> form part of this Agreement.</w:t>
      </w:r>
    </w:p>
    <w:p w14:paraId="1989B24F" w14:textId="2DBF5CE7" w:rsidR="005169BE" w:rsidRPr="007D110C" w:rsidRDefault="004527F3" w:rsidP="006C4F85">
      <w:pPr>
        <w:pStyle w:val="Heading2"/>
        <w:widowControl/>
        <w:autoSpaceDE/>
        <w:autoSpaceDN/>
        <w:adjustRightInd/>
        <w:spacing w:before="120"/>
        <w:rPr>
          <w:rFonts w:ascii="Arial" w:eastAsia="Times New Roman" w:hAnsi="Arial"/>
          <w:color w:val="auto"/>
          <w:kern w:val="28"/>
          <w:lang w:val="en-GB"/>
        </w:rPr>
      </w:pPr>
      <w:r w:rsidRPr="007D110C">
        <w:rPr>
          <w:rFonts w:ascii="Arial" w:eastAsia="Times New Roman" w:hAnsi="Arial"/>
          <w:color w:val="auto"/>
          <w:kern w:val="28"/>
          <w:lang w:val="en-GB"/>
        </w:rPr>
        <w:t xml:space="preserve">You </w:t>
      </w:r>
      <w:r w:rsidR="002F6807" w:rsidRPr="007D110C">
        <w:rPr>
          <w:rFonts w:ascii="Arial" w:eastAsia="Times New Roman" w:hAnsi="Arial"/>
          <w:color w:val="auto"/>
          <w:kern w:val="28"/>
          <w:lang w:val="en-GB"/>
        </w:rPr>
        <w:t xml:space="preserve">hereby acknowledge and confirm that prior </w:t>
      </w:r>
      <w:r w:rsidR="0039503D" w:rsidRPr="007D110C">
        <w:rPr>
          <w:rFonts w:ascii="Arial" w:eastAsia="Times New Roman" w:hAnsi="Arial"/>
          <w:color w:val="auto"/>
          <w:kern w:val="28"/>
          <w:lang w:val="en-GB"/>
        </w:rPr>
        <w:t xml:space="preserve">to </w:t>
      </w:r>
      <w:r w:rsidR="002F6807" w:rsidRPr="007D110C">
        <w:rPr>
          <w:rFonts w:ascii="Arial" w:eastAsia="Times New Roman" w:hAnsi="Arial"/>
          <w:color w:val="auto"/>
          <w:kern w:val="28"/>
          <w:lang w:val="en-GB"/>
        </w:rPr>
        <w:t>and/or at the date of</w:t>
      </w:r>
      <w:r w:rsidR="009616DA" w:rsidRPr="007D110C">
        <w:rPr>
          <w:rFonts w:ascii="Arial" w:eastAsia="Times New Roman" w:hAnsi="Arial"/>
          <w:color w:val="auto"/>
          <w:kern w:val="28"/>
          <w:lang w:val="en-GB"/>
        </w:rPr>
        <w:t xml:space="preserve"> </w:t>
      </w:r>
      <w:r w:rsidR="0039503D" w:rsidRPr="007D110C">
        <w:rPr>
          <w:rFonts w:ascii="Arial" w:eastAsia="Times New Roman" w:hAnsi="Arial"/>
          <w:color w:val="auto"/>
          <w:kern w:val="28"/>
          <w:lang w:val="en-GB"/>
        </w:rPr>
        <w:t xml:space="preserve">the entry into this Agreement, </w:t>
      </w:r>
      <w:proofErr w:type="gramStart"/>
      <w:r w:rsidRPr="007D110C">
        <w:rPr>
          <w:rFonts w:ascii="Arial" w:eastAsia="Times New Roman" w:hAnsi="Arial"/>
          <w:color w:val="auto"/>
          <w:kern w:val="28"/>
          <w:lang w:val="en-GB"/>
        </w:rPr>
        <w:t>You</w:t>
      </w:r>
      <w:proofErr w:type="gramEnd"/>
      <w:r w:rsidRPr="007D110C">
        <w:rPr>
          <w:rFonts w:ascii="Arial" w:eastAsia="Times New Roman" w:hAnsi="Arial"/>
          <w:color w:val="auto"/>
          <w:kern w:val="28"/>
          <w:lang w:val="en-GB"/>
        </w:rPr>
        <w:t xml:space="preserve"> </w:t>
      </w:r>
      <w:r w:rsidR="0039503D" w:rsidRPr="007D110C">
        <w:rPr>
          <w:rFonts w:ascii="Arial" w:eastAsia="Times New Roman" w:hAnsi="Arial"/>
          <w:color w:val="auto"/>
          <w:kern w:val="28"/>
          <w:lang w:val="en-GB"/>
        </w:rPr>
        <w:t xml:space="preserve">have </w:t>
      </w:r>
      <w:r w:rsidR="002F6807" w:rsidRPr="007D110C">
        <w:rPr>
          <w:rFonts w:ascii="Arial" w:eastAsia="Times New Roman" w:hAnsi="Arial"/>
          <w:color w:val="auto"/>
          <w:kern w:val="28"/>
          <w:lang w:val="en-GB"/>
        </w:rPr>
        <w:t>received</w:t>
      </w:r>
      <w:r w:rsidR="00194F71" w:rsidRPr="007D110C">
        <w:rPr>
          <w:rFonts w:ascii="Arial" w:eastAsia="Times New Roman" w:hAnsi="Arial"/>
          <w:color w:val="auto"/>
          <w:kern w:val="28"/>
          <w:lang w:val="en-GB"/>
        </w:rPr>
        <w:t xml:space="preserve"> and</w:t>
      </w:r>
      <w:r w:rsidR="002F6807" w:rsidRPr="007D110C">
        <w:rPr>
          <w:rFonts w:ascii="Arial" w:eastAsia="Times New Roman" w:hAnsi="Arial"/>
          <w:color w:val="auto"/>
          <w:kern w:val="28"/>
          <w:lang w:val="en-GB"/>
        </w:rPr>
        <w:t xml:space="preserve"> </w:t>
      </w:r>
      <w:r w:rsidR="0039503D" w:rsidRPr="007D110C">
        <w:rPr>
          <w:rFonts w:ascii="Arial" w:eastAsia="Times New Roman" w:hAnsi="Arial"/>
          <w:color w:val="auto"/>
          <w:kern w:val="28"/>
          <w:lang w:val="en-GB"/>
        </w:rPr>
        <w:t>read</w:t>
      </w:r>
      <w:r w:rsidR="00FC44B1" w:rsidRPr="007D110C">
        <w:rPr>
          <w:rFonts w:ascii="Arial" w:eastAsia="Times New Roman" w:hAnsi="Arial"/>
          <w:color w:val="auto"/>
          <w:kern w:val="28"/>
          <w:lang w:val="en-GB"/>
        </w:rPr>
        <w:t>.</w:t>
      </w:r>
    </w:p>
    <w:p w14:paraId="528A3AD8" w14:textId="58456E44" w:rsidR="00A56A0B" w:rsidRPr="007D110C" w:rsidRDefault="00A56A0B" w:rsidP="009E128C">
      <w:pPr>
        <w:pStyle w:val="NormalSpaced"/>
        <w:widowControl/>
        <w:autoSpaceDE/>
        <w:autoSpaceDN/>
        <w:adjustRightInd/>
        <w:spacing w:before="120" w:after="120"/>
        <w:rPr>
          <w:rFonts w:ascii="Arial" w:eastAsia="Times New Roman" w:hAnsi="Arial"/>
          <w:kern w:val="28"/>
          <w:lang w:val="en-GB"/>
        </w:rPr>
      </w:pPr>
      <w:r w:rsidRPr="007D110C">
        <w:rPr>
          <w:rFonts w:ascii="Arial" w:eastAsia="Times New Roman" w:hAnsi="Arial"/>
          <w:kern w:val="28"/>
          <w:lang w:val="en-GB"/>
        </w:rPr>
        <w:t xml:space="preserve">Please sign, </w:t>
      </w:r>
      <w:r w:rsidR="00194F71" w:rsidRPr="007D110C">
        <w:rPr>
          <w:rFonts w:ascii="Arial" w:eastAsia="Times New Roman" w:hAnsi="Arial"/>
          <w:kern w:val="28"/>
          <w:lang w:val="en-GB"/>
        </w:rPr>
        <w:t>date,</w:t>
      </w:r>
      <w:r w:rsidRPr="007D110C">
        <w:rPr>
          <w:rFonts w:ascii="Arial" w:eastAsia="Times New Roman" w:hAnsi="Arial"/>
          <w:kern w:val="28"/>
          <w:lang w:val="en-GB"/>
        </w:rPr>
        <w:t xml:space="preserve"> and return the enclosed copies of this Agreement. </w:t>
      </w:r>
    </w:p>
    <w:p w14:paraId="1C004883" w14:textId="77777777" w:rsidR="00A56A0B" w:rsidRPr="007D110C" w:rsidRDefault="00A56A0B" w:rsidP="009E128C">
      <w:pPr>
        <w:widowControl/>
        <w:autoSpaceDE/>
        <w:autoSpaceDN/>
        <w:adjustRightInd/>
        <w:rPr>
          <w:rFonts w:ascii="Arial" w:eastAsia="Times New Roman" w:hAnsi="Arial"/>
          <w:kern w:val="28"/>
          <w:lang w:val="en-GB"/>
        </w:rPr>
      </w:pPr>
    </w:p>
    <w:p w14:paraId="51EA8D79" w14:textId="77777777" w:rsidR="009E128C" w:rsidRPr="007D110C" w:rsidRDefault="009E128C" w:rsidP="009E128C">
      <w:pPr>
        <w:widowControl/>
        <w:autoSpaceDE/>
        <w:autoSpaceDN/>
        <w:adjustRightInd/>
        <w:rPr>
          <w:rFonts w:ascii="Arial" w:eastAsia="Times New Roman" w:hAnsi="Arial"/>
          <w:kern w:val="28"/>
          <w:lang w:val="en-GB"/>
        </w:rPr>
      </w:pPr>
      <w:r w:rsidRPr="007D110C">
        <w:rPr>
          <w:rFonts w:ascii="Arial" w:eastAsia="Times New Roman" w:hAnsi="Arial"/>
          <w:kern w:val="28"/>
          <w:lang w:val="en-GB"/>
        </w:rPr>
        <w:t>Yours sincerely,</w:t>
      </w:r>
    </w:p>
    <w:p w14:paraId="2E424A87" w14:textId="77777777" w:rsidR="009E128C" w:rsidRPr="007D110C" w:rsidRDefault="009E128C" w:rsidP="009E128C">
      <w:pPr>
        <w:widowControl/>
        <w:autoSpaceDE/>
        <w:autoSpaceDN/>
        <w:adjustRightInd/>
        <w:rPr>
          <w:rFonts w:ascii="Arial" w:eastAsia="Times New Roman" w:hAnsi="Arial"/>
          <w:kern w:val="2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284"/>
        <w:gridCol w:w="4021"/>
      </w:tblGrid>
      <w:tr w:rsidR="007D110C" w:rsidRPr="007D110C" w14:paraId="474E7E63" w14:textId="77777777" w:rsidTr="009E128C">
        <w:tc>
          <w:tcPr>
            <w:tcW w:w="8524" w:type="dxa"/>
            <w:gridSpan w:val="3"/>
          </w:tcPr>
          <w:p w14:paraId="4031E247" w14:textId="77777777" w:rsidR="00A76F78" w:rsidRPr="007D110C" w:rsidRDefault="00A76F78" w:rsidP="009E128C">
            <w:pPr>
              <w:widowControl/>
              <w:autoSpaceDE/>
              <w:autoSpaceDN/>
              <w:adjustRightInd/>
              <w:rPr>
                <w:rFonts w:ascii="Arial" w:hAnsi="Arial"/>
                <w:kern w:val="28"/>
                <w:sz w:val="22"/>
                <w:szCs w:val="22"/>
              </w:rPr>
            </w:pPr>
          </w:p>
          <w:p w14:paraId="54C29156" w14:textId="77777777" w:rsidR="009E128C" w:rsidRPr="007D110C" w:rsidRDefault="009E128C" w:rsidP="009E128C">
            <w:pPr>
              <w:widowControl/>
              <w:autoSpaceDE/>
              <w:autoSpaceDN/>
              <w:adjustRightInd/>
              <w:rPr>
                <w:rFonts w:ascii="Arial" w:hAnsi="Arial"/>
                <w:kern w:val="28"/>
                <w:sz w:val="22"/>
                <w:szCs w:val="22"/>
              </w:rPr>
            </w:pPr>
            <w:r w:rsidRPr="007D110C">
              <w:rPr>
                <w:rFonts w:ascii="Arial" w:hAnsi="Arial"/>
                <w:kern w:val="28"/>
                <w:sz w:val="22"/>
                <w:szCs w:val="22"/>
              </w:rPr>
              <w:t>The contents of this letter are agreed</w:t>
            </w:r>
          </w:p>
        </w:tc>
      </w:tr>
      <w:tr w:rsidR="007D110C" w:rsidRPr="007D110C" w14:paraId="388110AD" w14:textId="77777777" w:rsidTr="009E128C">
        <w:tc>
          <w:tcPr>
            <w:tcW w:w="4219" w:type="dxa"/>
          </w:tcPr>
          <w:p w14:paraId="29537641" w14:textId="2FB07493" w:rsidR="009E128C" w:rsidRPr="007D110C" w:rsidRDefault="009E128C" w:rsidP="009E128C">
            <w:pPr>
              <w:rPr>
                <w:rFonts w:ascii="Arial" w:hAnsi="Arial" w:cs="Arial"/>
                <w:sz w:val="22"/>
                <w:szCs w:val="22"/>
              </w:rPr>
            </w:pPr>
            <w:r w:rsidRPr="007D110C">
              <w:rPr>
                <w:rFonts w:ascii="Arial" w:hAnsi="Arial" w:cs="Arial"/>
                <w:sz w:val="22"/>
                <w:szCs w:val="22"/>
              </w:rPr>
              <w:t xml:space="preserve">For and on behalf of </w:t>
            </w:r>
            <w:r w:rsidR="000A42B7" w:rsidRPr="007D110C">
              <w:rPr>
                <w:rFonts w:ascii="Arial" w:hAnsi="Arial" w:cs="Arial"/>
                <w:sz w:val="22"/>
                <w:szCs w:val="22"/>
              </w:rPr>
              <w:t>GADC</w:t>
            </w:r>
          </w:p>
          <w:p w14:paraId="01EC70BC" w14:textId="77777777" w:rsidR="009E128C" w:rsidRPr="007D110C" w:rsidRDefault="009E128C" w:rsidP="009E128C">
            <w:pPr>
              <w:widowControl/>
              <w:autoSpaceDE/>
              <w:autoSpaceDN/>
              <w:adjustRightInd/>
              <w:rPr>
                <w:rFonts w:ascii="Arial" w:hAnsi="Arial"/>
                <w:kern w:val="28"/>
                <w:sz w:val="22"/>
                <w:szCs w:val="22"/>
              </w:rPr>
            </w:pPr>
          </w:p>
          <w:p w14:paraId="66AD9CF5" w14:textId="77777777" w:rsidR="009E128C" w:rsidRPr="007D110C" w:rsidRDefault="009E128C" w:rsidP="009E128C">
            <w:pPr>
              <w:rPr>
                <w:rFonts w:ascii="Arial" w:hAnsi="Arial" w:cs="Arial"/>
                <w:sz w:val="22"/>
                <w:szCs w:val="22"/>
              </w:rPr>
            </w:pPr>
          </w:p>
          <w:p w14:paraId="0A628119" w14:textId="77777777" w:rsidR="009E128C" w:rsidRPr="007D110C" w:rsidRDefault="009E128C" w:rsidP="009E128C">
            <w:pPr>
              <w:rPr>
                <w:rFonts w:ascii="Arial" w:hAnsi="Arial" w:cs="Arial"/>
                <w:sz w:val="22"/>
                <w:szCs w:val="22"/>
              </w:rPr>
            </w:pPr>
          </w:p>
          <w:p w14:paraId="01A466BA" w14:textId="77777777" w:rsidR="009E128C" w:rsidRPr="007D110C" w:rsidRDefault="009E128C" w:rsidP="009E128C">
            <w:pPr>
              <w:rPr>
                <w:rFonts w:ascii="Arial" w:hAnsi="Arial" w:cs="Arial"/>
                <w:sz w:val="22"/>
                <w:szCs w:val="22"/>
              </w:rPr>
            </w:pPr>
          </w:p>
        </w:tc>
        <w:tc>
          <w:tcPr>
            <w:tcW w:w="284" w:type="dxa"/>
          </w:tcPr>
          <w:p w14:paraId="1B05A53F" w14:textId="77777777" w:rsidR="009E128C" w:rsidRPr="007D110C" w:rsidRDefault="009E128C" w:rsidP="009E128C">
            <w:pPr>
              <w:rPr>
                <w:rFonts w:ascii="Arial" w:hAnsi="Arial" w:cs="Arial"/>
                <w:sz w:val="22"/>
                <w:szCs w:val="22"/>
              </w:rPr>
            </w:pPr>
          </w:p>
        </w:tc>
        <w:tc>
          <w:tcPr>
            <w:tcW w:w="4021" w:type="dxa"/>
          </w:tcPr>
          <w:p w14:paraId="42A113CA" w14:textId="77777777" w:rsidR="009E128C" w:rsidRPr="007D110C" w:rsidRDefault="009E128C" w:rsidP="009E128C">
            <w:pPr>
              <w:widowControl/>
              <w:autoSpaceDE/>
              <w:autoSpaceDN/>
              <w:adjustRightInd/>
              <w:rPr>
                <w:rFonts w:ascii="Arial" w:hAnsi="Arial"/>
                <w:kern w:val="28"/>
                <w:sz w:val="22"/>
                <w:szCs w:val="22"/>
              </w:rPr>
            </w:pPr>
            <w:r w:rsidRPr="007D110C">
              <w:rPr>
                <w:rFonts w:ascii="Arial" w:hAnsi="Arial"/>
                <w:kern w:val="28"/>
                <w:sz w:val="22"/>
                <w:szCs w:val="22"/>
              </w:rPr>
              <w:t xml:space="preserve">Service Provider Authorised Signatory </w:t>
            </w:r>
          </w:p>
        </w:tc>
      </w:tr>
      <w:tr w:rsidR="007D110C" w:rsidRPr="007D110C" w14:paraId="4516D64F" w14:textId="77777777" w:rsidTr="009E128C">
        <w:tc>
          <w:tcPr>
            <w:tcW w:w="4219" w:type="dxa"/>
          </w:tcPr>
          <w:p w14:paraId="4A698860" w14:textId="4B6CA64E" w:rsidR="009E128C" w:rsidRPr="007D110C" w:rsidRDefault="009714A7" w:rsidP="00D678D5">
            <w:pPr>
              <w:rPr>
                <w:rFonts w:ascii="Arial" w:hAnsi="Arial" w:cs="Arial"/>
                <w:sz w:val="22"/>
                <w:szCs w:val="22"/>
                <w:lang w:val="nl-NL"/>
              </w:rPr>
            </w:pPr>
            <w:r w:rsidRPr="007D110C">
              <w:rPr>
                <w:rFonts w:ascii="Arial" w:hAnsi="Arial" w:cs="Arial"/>
                <w:sz w:val="22"/>
                <w:szCs w:val="22"/>
                <w:lang w:val="nl-NL"/>
              </w:rPr>
              <w:t>Date:</w:t>
            </w:r>
            <w:r w:rsidR="001A46DD" w:rsidRPr="007D110C">
              <w:rPr>
                <w:rFonts w:ascii="Arial" w:hAnsi="Arial" w:cs="Arial"/>
                <w:sz w:val="22"/>
                <w:szCs w:val="22"/>
                <w:lang w:val="nl-NL"/>
              </w:rPr>
              <w:t xml:space="preserve"> </w:t>
            </w:r>
            <w:r w:rsidR="00194F71" w:rsidRPr="007D110C">
              <w:rPr>
                <w:rFonts w:ascii="Arial" w:hAnsi="Arial" w:cs="Arial"/>
                <w:sz w:val="22"/>
                <w:szCs w:val="22"/>
                <w:lang w:val="nl-NL"/>
              </w:rPr>
              <w:t xml:space="preserve">November </w:t>
            </w:r>
            <w:r w:rsidR="004778CF" w:rsidRPr="007D110C">
              <w:rPr>
                <w:rFonts w:ascii="Arial" w:hAnsi="Arial" w:cs="Arial"/>
                <w:sz w:val="22"/>
                <w:szCs w:val="22"/>
                <w:lang w:val="nl-NL"/>
              </w:rPr>
              <w:t>0</w:t>
            </w:r>
            <w:r w:rsidR="008C4076">
              <w:rPr>
                <w:rFonts w:ascii="Arial" w:hAnsi="Arial" w:cs="Arial"/>
                <w:sz w:val="22"/>
                <w:szCs w:val="22"/>
                <w:lang w:val="nl-NL"/>
              </w:rPr>
              <w:t>3</w:t>
            </w:r>
            <w:r w:rsidR="00A61112" w:rsidRPr="007D110C">
              <w:rPr>
                <w:rFonts w:ascii="Arial" w:hAnsi="Arial" w:cs="Arial"/>
                <w:sz w:val="22"/>
                <w:szCs w:val="22"/>
                <w:lang w:val="nl-NL"/>
              </w:rPr>
              <w:t>,</w:t>
            </w:r>
            <w:r w:rsidR="00A76F78" w:rsidRPr="007D110C">
              <w:rPr>
                <w:rFonts w:ascii="Arial" w:hAnsi="Arial" w:cs="Arial"/>
                <w:sz w:val="22"/>
                <w:szCs w:val="22"/>
                <w:lang w:val="nl-NL"/>
              </w:rPr>
              <w:t xml:space="preserve"> 20</w:t>
            </w:r>
            <w:r w:rsidR="00194F71" w:rsidRPr="007D110C">
              <w:rPr>
                <w:rFonts w:ascii="Arial" w:hAnsi="Arial" w:cs="Arial"/>
                <w:sz w:val="22"/>
                <w:szCs w:val="22"/>
                <w:lang w:val="nl-NL"/>
              </w:rPr>
              <w:t>2</w:t>
            </w:r>
            <w:r w:rsidR="004778CF" w:rsidRPr="007D110C">
              <w:rPr>
                <w:rFonts w:ascii="Arial" w:hAnsi="Arial" w:cs="Arial"/>
                <w:sz w:val="22"/>
                <w:szCs w:val="22"/>
                <w:lang w:val="nl-NL"/>
              </w:rPr>
              <w:t>1</w:t>
            </w:r>
          </w:p>
        </w:tc>
        <w:tc>
          <w:tcPr>
            <w:tcW w:w="284" w:type="dxa"/>
          </w:tcPr>
          <w:p w14:paraId="4DA1A84F" w14:textId="77777777" w:rsidR="009E128C" w:rsidRPr="007D110C" w:rsidRDefault="009E128C" w:rsidP="009E128C">
            <w:pPr>
              <w:rPr>
                <w:rFonts w:ascii="Arial" w:hAnsi="Arial" w:cs="Arial"/>
                <w:sz w:val="22"/>
                <w:szCs w:val="22"/>
              </w:rPr>
            </w:pPr>
          </w:p>
        </w:tc>
        <w:tc>
          <w:tcPr>
            <w:tcW w:w="4021" w:type="dxa"/>
          </w:tcPr>
          <w:p w14:paraId="4DC2CBF2" w14:textId="53BA380E" w:rsidR="009E128C" w:rsidRPr="007D110C" w:rsidRDefault="00A76F78" w:rsidP="00A76F78">
            <w:pPr>
              <w:rPr>
                <w:rFonts w:ascii="Arial" w:hAnsi="Arial" w:cs="Arial"/>
                <w:sz w:val="22"/>
                <w:szCs w:val="22"/>
                <w:lang w:val="nl-NL"/>
              </w:rPr>
            </w:pPr>
            <w:r w:rsidRPr="007D110C">
              <w:rPr>
                <w:rFonts w:ascii="Arial" w:hAnsi="Arial" w:cs="Arial"/>
                <w:sz w:val="22"/>
                <w:szCs w:val="22"/>
                <w:lang w:val="nl-NL"/>
              </w:rPr>
              <w:t>Date:</w:t>
            </w:r>
            <w:r w:rsidR="00194F71" w:rsidRPr="007D110C">
              <w:rPr>
                <w:rFonts w:ascii="Arial" w:hAnsi="Arial" w:cs="Arial"/>
                <w:sz w:val="22"/>
                <w:szCs w:val="22"/>
                <w:lang w:val="nl-NL"/>
              </w:rPr>
              <w:t xml:space="preserve"> November </w:t>
            </w:r>
            <w:r w:rsidR="004778CF" w:rsidRPr="007D110C">
              <w:rPr>
                <w:rFonts w:ascii="Arial" w:hAnsi="Arial" w:cs="Arial"/>
                <w:sz w:val="22"/>
                <w:szCs w:val="22"/>
                <w:lang w:val="nl-NL"/>
              </w:rPr>
              <w:t>0</w:t>
            </w:r>
            <w:r w:rsidR="008C4076">
              <w:rPr>
                <w:rFonts w:ascii="Arial" w:hAnsi="Arial" w:cs="Arial"/>
                <w:sz w:val="22"/>
                <w:szCs w:val="22"/>
                <w:lang w:val="nl-NL"/>
              </w:rPr>
              <w:t>3</w:t>
            </w:r>
            <w:r w:rsidR="00194F71" w:rsidRPr="007D110C">
              <w:rPr>
                <w:rFonts w:ascii="Arial" w:hAnsi="Arial" w:cs="Arial"/>
                <w:sz w:val="22"/>
                <w:szCs w:val="22"/>
                <w:lang w:val="nl-NL"/>
              </w:rPr>
              <w:t>, 202</w:t>
            </w:r>
            <w:r w:rsidR="004778CF" w:rsidRPr="007D110C">
              <w:rPr>
                <w:rFonts w:ascii="Arial" w:hAnsi="Arial" w:cs="Arial"/>
                <w:sz w:val="22"/>
                <w:szCs w:val="22"/>
                <w:lang w:val="nl-NL"/>
              </w:rPr>
              <w:t>1</w:t>
            </w:r>
          </w:p>
        </w:tc>
      </w:tr>
      <w:tr w:rsidR="007D110C" w:rsidRPr="007D110C" w14:paraId="1167D589" w14:textId="77777777" w:rsidTr="009E128C">
        <w:tc>
          <w:tcPr>
            <w:tcW w:w="4219" w:type="dxa"/>
          </w:tcPr>
          <w:p w14:paraId="69CA45B6" w14:textId="77777777" w:rsidR="00194F71" w:rsidRPr="007D110C" w:rsidRDefault="00194F71" w:rsidP="00A76F78">
            <w:pPr>
              <w:rPr>
                <w:rFonts w:ascii="Arial" w:hAnsi="Arial" w:cs="Arial"/>
                <w:sz w:val="22"/>
                <w:szCs w:val="22"/>
                <w:lang w:val="nl-NL"/>
              </w:rPr>
            </w:pPr>
          </w:p>
          <w:p w14:paraId="182874E9" w14:textId="46F33A32" w:rsidR="009E128C" w:rsidRPr="007D110C" w:rsidRDefault="004778CF" w:rsidP="00A76F78">
            <w:pPr>
              <w:rPr>
                <w:rFonts w:ascii="Arial" w:hAnsi="Arial" w:cs="Arial"/>
                <w:sz w:val="22"/>
                <w:szCs w:val="22"/>
              </w:rPr>
            </w:pPr>
            <w:r w:rsidRPr="007D110C">
              <w:rPr>
                <w:rFonts w:ascii="Arial" w:hAnsi="Arial" w:cs="Arial"/>
                <w:sz w:val="22"/>
                <w:szCs w:val="22"/>
                <w:lang w:val="nl-NL"/>
              </w:rPr>
              <w:t>Eng Chandy</w:t>
            </w:r>
          </w:p>
        </w:tc>
        <w:tc>
          <w:tcPr>
            <w:tcW w:w="284" w:type="dxa"/>
          </w:tcPr>
          <w:p w14:paraId="6319CACF" w14:textId="77777777" w:rsidR="009E128C" w:rsidRPr="007D110C" w:rsidRDefault="009E128C" w:rsidP="009E128C">
            <w:pPr>
              <w:rPr>
                <w:rFonts w:ascii="Arial" w:hAnsi="Arial" w:cs="Arial"/>
                <w:sz w:val="22"/>
                <w:szCs w:val="22"/>
              </w:rPr>
            </w:pPr>
          </w:p>
        </w:tc>
        <w:tc>
          <w:tcPr>
            <w:tcW w:w="4021" w:type="dxa"/>
          </w:tcPr>
          <w:p w14:paraId="5283BA99" w14:textId="77777777" w:rsidR="00194F71" w:rsidRPr="007D110C" w:rsidRDefault="00194F71" w:rsidP="00AD6DB6">
            <w:pPr>
              <w:pStyle w:val="Default"/>
              <w:rPr>
                <w:rFonts w:ascii="Arial" w:hAnsi="Arial" w:cs="Arial"/>
                <w:color w:val="auto"/>
                <w:sz w:val="22"/>
                <w:szCs w:val="22"/>
              </w:rPr>
            </w:pPr>
          </w:p>
          <w:p w14:paraId="6F8661EE" w14:textId="76C597C7" w:rsidR="009E128C" w:rsidRPr="007D110C" w:rsidRDefault="004778CF" w:rsidP="00AD6DB6">
            <w:pPr>
              <w:pStyle w:val="Default"/>
              <w:rPr>
                <w:color w:val="auto"/>
                <w:sz w:val="22"/>
                <w:szCs w:val="22"/>
              </w:rPr>
            </w:pPr>
            <w:r w:rsidRPr="007D110C">
              <w:rPr>
                <w:rFonts w:ascii="Arial" w:hAnsi="Arial" w:cs="Arial"/>
                <w:color w:val="auto"/>
                <w:sz w:val="22"/>
                <w:szCs w:val="22"/>
              </w:rPr>
              <w:t>SOUS VANNOEUN</w:t>
            </w:r>
          </w:p>
        </w:tc>
      </w:tr>
      <w:tr w:rsidR="007D110C" w:rsidRPr="007D110C" w14:paraId="1DDE8F65" w14:textId="77777777" w:rsidTr="009E128C">
        <w:tc>
          <w:tcPr>
            <w:tcW w:w="4219" w:type="dxa"/>
          </w:tcPr>
          <w:p w14:paraId="577795CD" w14:textId="385FF3A9" w:rsidR="009E128C" w:rsidRPr="007D110C" w:rsidRDefault="00194F71" w:rsidP="009E128C">
            <w:pPr>
              <w:rPr>
                <w:rFonts w:ascii="Arial" w:hAnsi="Arial" w:cs="Arial"/>
                <w:sz w:val="22"/>
                <w:szCs w:val="22"/>
              </w:rPr>
            </w:pPr>
            <w:r w:rsidRPr="007D110C">
              <w:rPr>
                <w:rFonts w:ascii="Arial" w:hAnsi="Arial" w:cs="Arial"/>
                <w:sz w:val="22"/>
                <w:szCs w:val="22"/>
                <w:lang w:val="nl-NL"/>
              </w:rPr>
              <w:t>Executive Direct</w:t>
            </w:r>
            <w:r w:rsidR="00A76F78" w:rsidRPr="007D110C">
              <w:rPr>
                <w:rFonts w:ascii="Arial" w:hAnsi="Arial" w:cs="Arial"/>
                <w:sz w:val="22"/>
                <w:szCs w:val="22"/>
                <w:lang w:val="nl-NL"/>
              </w:rPr>
              <w:t>or</w:t>
            </w:r>
          </w:p>
        </w:tc>
        <w:tc>
          <w:tcPr>
            <w:tcW w:w="284" w:type="dxa"/>
          </w:tcPr>
          <w:p w14:paraId="21BAB9AF" w14:textId="77777777" w:rsidR="009E128C" w:rsidRPr="007D110C" w:rsidRDefault="009E128C" w:rsidP="009E128C">
            <w:pPr>
              <w:rPr>
                <w:rFonts w:ascii="Arial" w:hAnsi="Arial" w:cs="Arial"/>
                <w:sz w:val="22"/>
                <w:szCs w:val="22"/>
              </w:rPr>
            </w:pPr>
          </w:p>
        </w:tc>
        <w:tc>
          <w:tcPr>
            <w:tcW w:w="4021" w:type="dxa"/>
          </w:tcPr>
          <w:p w14:paraId="13722ABF" w14:textId="606C3ABA" w:rsidR="009E128C" w:rsidRPr="007D110C" w:rsidRDefault="004778CF" w:rsidP="00A76F78">
            <w:pPr>
              <w:rPr>
                <w:rFonts w:ascii="Arial" w:hAnsi="Arial" w:cs="Arial"/>
                <w:sz w:val="22"/>
                <w:szCs w:val="22"/>
              </w:rPr>
            </w:pPr>
            <w:r w:rsidRPr="007D110C">
              <w:rPr>
                <w:rFonts w:ascii="Arial" w:hAnsi="Arial" w:cs="Arial"/>
                <w:sz w:val="22"/>
                <w:szCs w:val="22"/>
                <w:lang w:val="nl-NL"/>
              </w:rPr>
              <w:t>TrustMe Consultancy Service</w:t>
            </w:r>
          </w:p>
        </w:tc>
      </w:tr>
      <w:tr w:rsidR="00F94376" w:rsidRPr="007D110C" w14:paraId="6F33582F" w14:textId="77777777" w:rsidTr="009E128C">
        <w:tc>
          <w:tcPr>
            <w:tcW w:w="4219" w:type="dxa"/>
          </w:tcPr>
          <w:p w14:paraId="39A83169" w14:textId="77777777" w:rsidR="00B01076" w:rsidRPr="007D110C" w:rsidRDefault="000A42B7" w:rsidP="00194F71">
            <w:pPr>
              <w:jc w:val="left"/>
              <w:rPr>
                <w:rFonts w:ascii="Arial" w:hAnsi="Arial" w:cs="Arial"/>
                <w:sz w:val="22"/>
                <w:szCs w:val="22"/>
                <w:lang w:val="nl-NL"/>
              </w:rPr>
            </w:pPr>
            <w:r w:rsidRPr="007D110C">
              <w:rPr>
                <w:rFonts w:ascii="Arial" w:hAnsi="Arial" w:cs="Arial"/>
                <w:sz w:val="22"/>
                <w:szCs w:val="22"/>
                <w:lang w:val="nl-NL"/>
              </w:rPr>
              <w:t>G</w:t>
            </w:r>
            <w:r w:rsidR="00194F71" w:rsidRPr="007D110C">
              <w:rPr>
                <w:rFonts w:ascii="Arial" w:hAnsi="Arial" w:cs="Arial"/>
                <w:sz w:val="22"/>
                <w:szCs w:val="22"/>
                <w:lang w:val="nl-NL"/>
              </w:rPr>
              <w:t>ender and Development</w:t>
            </w:r>
          </w:p>
          <w:p w14:paraId="7E2FDD65" w14:textId="047C49A9" w:rsidR="009E128C" w:rsidRPr="007D110C" w:rsidRDefault="00194F71" w:rsidP="00194F71">
            <w:pPr>
              <w:jc w:val="left"/>
              <w:rPr>
                <w:rFonts w:ascii="Arial" w:hAnsi="Arial" w:cs="Arial"/>
                <w:sz w:val="22"/>
                <w:szCs w:val="22"/>
              </w:rPr>
            </w:pPr>
            <w:r w:rsidRPr="007D110C">
              <w:rPr>
                <w:rFonts w:ascii="Arial" w:hAnsi="Arial" w:cs="Arial"/>
                <w:sz w:val="22"/>
                <w:szCs w:val="22"/>
                <w:lang w:val="nl-NL"/>
              </w:rPr>
              <w:t>of Cambodia (G</w:t>
            </w:r>
            <w:r w:rsidR="000A42B7" w:rsidRPr="007D110C">
              <w:rPr>
                <w:rFonts w:ascii="Arial" w:hAnsi="Arial" w:cs="Arial"/>
                <w:sz w:val="22"/>
                <w:szCs w:val="22"/>
                <w:lang w:val="nl-NL"/>
              </w:rPr>
              <w:t>ADC</w:t>
            </w:r>
            <w:r w:rsidRPr="007D110C">
              <w:rPr>
                <w:rFonts w:ascii="Arial" w:hAnsi="Arial" w:cs="Arial"/>
                <w:sz w:val="22"/>
                <w:szCs w:val="22"/>
                <w:lang w:val="nl-NL"/>
              </w:rPr>
              <w:t>)</w:t>
            </w:r>
          </w:p>
        </w:tc>
        <w:tc>
          <w:tcPr>
            <w:tcW w:w="284" w:type="dxa"/>
          </w:tcPr>
          <w:p w14:paraId="0D4D6561" w14:textId="77777777" w:rsidR="009E128C" w:rsidRPr="007D110C" w:rsidRDefault="009E128C" w:rsidP="009E128C">
            <w:pPr>
              <w:rPr>
                <w:rFonts w:ascii="Arial" w:hAnsi="Arial" w:cs="Arial"/>
                <w:sz w:val="22"/>
                <w:szCs w:val="22"/>
              </w:rPr>
            </w:pPr>
          </w:p>
        </w:tc>
        <w:tc>
          <w:tcPr>
            <w:tcW w:w="4021" w:type="dxa"/>
          </w:tcPr>
          <w:p w14:paraId="6D36ED1D" w14:textId="77777777" w:rsidR="009E128C" w:rsidRPr="007D110C" w:rsidRDefault="009E128C" w:rsidP="009E128C">
            <w:pPr>
              <w:rPr>
                <w:rFonts w:ascii="Arial" w:hAnsi="Arial" w:cs="Arial"/>
                <w:sz w:val="22"/>
                <w:szCs w:val="22"/>
              </w:rPr>
            </w:pPr>
          </w:p>
        </w:tc>
      </w:tr>
    </w:tbl>
    <w:p w14:paraId="034FECD3" w14:textId="77777777" w:rsidR="009E128C" w:rsidRPr="007D110C" w:rsidRDefault="009E128C" w:rsidP="009E128C">
      <w:pPr>
        <w:pStyle w:val="Footer"/>
        <w:widowControl/>
        <w:tabs>
          <w:tab w:val="clear" w:pos="4153"/>
          <w:tab w:val="clear" w:pos="8306"/>
        </w:tabs>
        <w:autoSpaceDE/>
        <w:autoSpaceDN/>
        <w:adjustRightInd/>
        <w:spacing w:after="0"/>
        <w:rPr>
          <w:rFonts w:ascii="Arial" w:eastAsia="Times New Roman" w:hAnsi="Arial"/>
          <w:kern w:val="28"/>
        </w:rPr>
      </w:pPr>
    </w:p>
    <w:sectPr w:rsidR="009E128C" w:rsidRPr="007D110C" w:rsidSect="00286634">
      <w:headerReference w:type="default" r:id="rId14"/>
      <w:footerReference w:type="default" r:id="rId15"/>
      <w:headerReference w:type="first" r:id="rId16"/>
      <w:footerReference w:type="first" r:id="rId17"/>
      <w:pgSz w:w="11908" w:h="16833"/>
      <w:pgMar w:top="1296" w:right="1296" w:bottom="1008" w:left="1296" w:header="720" w:footer="720" w:gutter="0"/>
      <w:paperSrc w:first="7" w:other="7"/>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330E7" w14:textId="77777777" w:rsidR="002C2F49" w:rsidRDefault="002C2F49">
      <w:pPr>
        <w:spacing w:line="240" w:lineRule="auto"/>
      </w:pPr>
      <w:r>
        <w:separator/>
      </w:r>
    </w:p>
  </w:endnote>
  <w:endnote w:type="continuationSeparator" w:id="0">
    <w:p w14:paraId="052B4968" w14:textId="77777777" w:rsidR="002C2F49" w:rsidRDefault="002C2F49">
      <w:pPr>
        <w:spacing w:line="240" w:lineRule="auto"/>
      </w:pPr>
      <w:r>
        <w:continuationSeparator/>
      </w:r>
    </w:p>
  </w:endnote>
  <w:endnote w:type="continuationNotice" w:id="1">
    <w:p w14:paraId="20E6B93B" w14:textId="77777777" w:rsidR="002C2F49" w:rsidRDefault="002C2F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8C48" w14:textId="77777777" w:rsidR="0059286A" w:rsidRDefault="00110F86">
    <w:pPr>
      <w:pStyle w:val="Footer"/>
      <w:widowControl/>
      <w:autoSpaceDE/>
      <w:autoSpaceDN/>
      <w:adjustRightInd/>
      <w:jc w:val="center"/>
      <w:rPr>
        <w:rFonts w:eastAsia="Times New Roman"/>
        <w:noProof/>
        <w:szCs w:val="24"/>
        <w:lang w:val="en-GB"/>
      </w:rPr>
    </w:pPr>
    <w:r>
      <w:rPr>
        <w:rFonts w:eastAsia="Times New Roman"/>
        <w:noProof/>
        <w:szCs w:val="24"/>
        <w:lang w:val="en-GB"/>
      </w:rPr>
      <w:fldChar w:fldCharType="begin"/>
    </w:r>
    <w:r w:rsidR="0059286A">
      <w:rPr>
        <w:rFonts w:eastAsia="Times New Roman"/>
        <w:noProof/>
        <w:szCs w:val="24"/>
        <w:lang w:val="en-GB"/>
      </w:rPr>
      <w:instrText>PAGE  \* MERGEFORMAT</w:instrText>
    </w:r>
    <w:r>
      <w:rPr>
        <w:rFonts w:eastAsia="Times New Roman"/>
        <w:noProof/>
        <w:szCs w:val="24"/>
        <w:lang w:val="en-GB"/>
      </w:rPr>
      <w:fldChar w:fldCharType="separate"/>
    </w:r>
    <w:r w:rsidR="00D37998">
      <w:rPr>
        <w:rFonts w:eastAsia="Times New Roman"/>
        <w:noProof/>
        <w:szCs w:val="24"/>
        <w:lang w:val="en-GB"/>
      </w:rPr>
      <w:t>6</w:t>
    </w:r>
    <w:r>
      <w:rPr>
        <w:rFonts w:eastAsia="Times New Roman"/>
        <w:noProof/>
        <w:szCs w:val="24"/>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011C" w14:textId="77777777" w:rsidR="0059286A" w:rsidRDefault="0059286A">
    <w:pPr>
      <w:pStyle w:val="Footer"/>
      <w:widowControl/>
      <w:autoSpaceDE/>
      <w:autoSpaceDN/>
      <w:adjustRightInd/>
      <w:rPr>
        <w:rFonts w:eastAsia="Times New Roman"/>
        <w:noProof/>
        <w:szCs w:val="24"/>
        <w:lang w:val="en-GB"/>
      </w:rPr>
    </w:pPr>
    <w:r>
      <w:rPr>
        <w:rFonts w:eastAsia="Times New Roman"/>
        <w:noProof/>
        <w:szCs w:val="24"/>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A76C5" w14:textId="77777777" w:rsidR="002C2F49" w:rsidRDefault="002C2F49">
      <w:pPr>
        <w:spacing w:line="240" w:lineRule="auto"/>
      </w:pPr>
      <w:r>
        <w:separator/>
      </w:r>
    </w:p>
  </w:footnote>
  <w:footnote w:type="continuationSeparator" w:id="0">
    <w:p w14:paraId="7C8EA218" w14:textId="77777777" w:rsidR="002C2F49" w:rsidRDefault="002C2F49">
      <w:pPr>
        <w:spacing w:line="240" w:lineRule="auto"/>
      </w:pPr>
      <w:r>
        <w:continuationSeparator/>
      </w:r>
    </w:p>
  </w:footnote>
  <w:footnote w:type="continuationNotice" w:id="1">
    <w:p w14:paraId="5EBD7523" w14:textId="77777777" w:rsidR="002C2F49" w:rsidRDefault="002C2F4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2EEF9" w14:textId="77777777" w:rsidR="0059286A" w:rsidRDefault="0059286A">
    <w:pPr>
      <w:pStyle w:val="Header"/>
      <w:widowControl/>
      <w:autoSpaceDE/>
      <w:autoSpaceDN/>
      <w:adjustRightInd/>
      <w:rPr>
        <w:rFonts w:eastAsia="Times New Roman"/>
        <w:noProof/>
        <w:szCs w:val="24"/>
        <w:lang w:val="en-GB"/>
      </w:rPr>
    </w:pPr>
    <w:r>
      <w:rPr>
        <w:rFonts w:eastAsia="Times New Roman"/>
        <w:noProof/>
        <w:szCs w:val="24"/>
        <w:lang w:val="en-G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3074" w14:textId="77777777" w:rsidR="0059286A" w:rsidRDefault="0059286A">
    <w:pPr>
      <w:pStyle w:val="Header"/>
      <w:widowControl/>
      <w:autoSpaceDE/>
      <w:autoSpaceDN/>
      <w:adjustRightInd/>
      <w:rPr>
        <w:rFonts w:eastAsia="Times New Roman"/>
        <w:noProof/>
        <w:szCs w:val="24"/>
        <w:lang w:val="en-GB"/>
      </w:rPr>
    </w:pPr>
    <w:r>
      <w:rPr>
        <w:rFonts w:eastAsia="Times New Roman"/>
        <w:noProof/>
        <w:szCs w:val="24"/>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C81"/>
    <w:multiLevelType w:val="singleLevel"/>
    <w:tmpl w:val="210058CE"/>
    <w:lvl w:ilvl="0">
      <w:start w:val="1"/>
      <w:numFmt w:val="bullet"/>
      <w:lvlText w:val="·"/>
      <w:lvlJc w:val="left"/>
      <w:pPr>
        <w:tabs>
          <w:tab w:val="left" w:pos="709"/>
        </w:tabs>
        <w:ind w:left="709" w:hanging="709"/>
      </w:pPr>
      <w:rPr>
        <w:rFonts w:ascii="Symbol" w:hAnsi="Symbol"/>
        <w:strike w:val="0"/>
        <w:dstrike w:val="0"/>
      </w:rPr>
    </w:lvl>
  </w:abstractNum>
  <w:abstractNum w:abstractNumId="1" w15:restartNumberingAfterBreak="0">
    <w:nsid w:val="02B0534B"/>
    <w:multiLevelType w:val="hybridMultilevel"/>
    <w:tmpl w:val="B9DA6B12"/>
    <w:lvl w:ilvl="0" w:tplc="FFFFFFFF">
      <w:start w:val="1"/>
      <w:numFmt w:val="upperLetter"/>
      <w:lvlText w:val="%1."/>
      <w:lvlJc w:val="left"/>
      <w:pPr>
        <w:ind w:left="720" w:hanging="360"/>
      </w:pPr>
      <w:rPr>
        <w:strike w:val="0"/>
        <w:dstrike w:val="0"/>
      </w:rPr>
    </w:lvl>
    <w:lvl w:ilvl="1" w:tplc="FFFFFFFF">
      <w:start w:val="1"/>
      <w:numFmt w:val="lowerLetter"/>
      <w:lvlText w:val="%2."/>
      <w:lvlJc w:val="left"/>
      <w:pPr>
        <w:ind w:left="1440" w:hanging="360"/>
      </w:pPr>
      <w:rPr>
        <w:strike w:val="0"/>
        <w:dstrike w:val="0"/>
      </w:rPr>
    </w:lvl>
    <w:lvl w:ilvl="2" w:tplc="FFFFFFFF">
      <w:start w:val="1"/>
      <w:numFmt w:val="lowerRoman"/>
      <w:lvlText w:val="%3."/>
      <w:lvlJc w:val="right"/>
      <w:pPr>
        <w:ind w:left="2160" w:hanging="180"/>
      </w:pPr>
      <w:rPr>
        <w:strike w:val="0"/>
        <w:dstrike w:val="0"/>
      </w:rPr>
    </w:lvl>
    <w:lvl w:ilvl="3" w:tplc="FFFFFFFF">
      <w:start w:val="1"/>
      <w:numFmt w:val="decimal"/>
      <w:lvlText w:val="%4."/>
      <w:lvlJc w:val="left"/>
      <w:pPr>
        <w:ind w:left="2880" w:hanging="360"/>
      </w:pPr>
      <w:rPr>
        <w:strike w:val="0"/>
        <w:dstrike w:val="0"/>
      </w:rPr>
    </w:lvl>
    <w:lvl w:ilvl="4" w:tplc="FFFFFFFF">
      <w:start w:val="1"/>
      <w:numFmt w:val="lowerLetter"/>
      <w:lvlText w:val="%5."/>
      <w:lvlJc w:val="left"/>
      <w:pPr>
        <w:ind w:left="3600" w:hanging="360"/>
      </w:pPr>
      <w:rPr>
        <w:strike w:val="0"/>
        <w:dstrike w:val="0"/>
      </w:rPr>
    </w:lvl>
    <w:lvl w:ilvl="5" w:tplc="FFFFFFFF">
      <w:start w:val="1"/>
      <w:numFmt w:val="lowerRoman"/>
      <w:lvlText w:val="%6."/>
      <w:lvlJc w:val="right"/>
      <w:pPr>
        <w:ind w:left="4320" w:hanging="180"/>
      </w:pPr>
      <w:rPr>
        <w:strike w:val="0"/>
        <w:dstrike w:val="0"/>
      </w:rPr>
    </w:lvl>
    <w:lvl w:ilvl="6" w:tplc="FFFFFFFF">
      <w:start w:val="1"/>
      <w:numFmt w:val="decimal"/>
      <w:lvlText w:val="%7."/>
      <w:lvlJc w:val="left"/>
      <w:pPr>
        <w:ind w:left="5040" w:hanging="360"/>
      </w:pPr>
      <w:rPr>
        <w:strike w:val="0"/>
        <w:dstrike w:val="0"/>
      </w:rPr>
    </w:lvl>
    <w:lvl w:ilvl="7" w:tplc="FFFFFFFF">
      <w:start w:val="1"/>
      <w:numFmt w:val="lowerLetter"/>
      <w:lvlText w:val="%8."/>
      <w:lvlJc w:val="left"/>
      <w:pPr>
        <w:ind w:left="5760" w:hanging="360"/>
      </w:pPr>
      <w:rPr>
        <w:strike w:val="0"/>
        <w:dstrike w:val="0"/>
      </w:rPr>
    </w:lvl>
    <w:lvl w:ilvl="8" w:tplc="FFFFFFFF">
      <w:start w:val="1"/>
      <w:numFmt w:val="lowerRoman"/>
      <w:lvlText w:val="%9."/>
      <w:lvlJc w:val="right"/>
      <w:pPr>
        <w:ind w:left="6480" w:hanging="180"/>
      </w:pPr>
      <w:rPr>
        <w:strike w:val="0"/>
        <w:dstrike w:val="0"/>
      </w:rPr>
    </w:lvl>
  </w:abstractNum>
  <w:abstractNum w:abstractNumId="2" w15:restartNumberingAfterBreak="0">
    <w:nsid w:val="05EB3C6C"/>
    <w:multiLevelType w:val="multilevel"/>
    <w:tmpl w:val="E034F020"/>
    <w:lvl w:ilvl="0">
      <w:start w:val="1"/>
      <w:numFmt w:val="decimal"/>
      <w:lvlText w:val="%1"/>
      <w:lvlJc w:val="left"/>
      <w:pPr>
        <w:tabs>
          <w:tab w:val="left" w:pos="360"/>
        </w:tabs>
        <w:ind w:left="360" w:hanging="360"/>
      </w:pPr>
      <w:rPr>
        <w:strike w:val="0"/>
        <w:dstrike w:val="0"/>
      </w:rPr>
    </w:lvl>
    <w:lvl w:ilvl="1">
      <w:start w:val="1"/>
      <w:numFmt w:val="decimal"/>
      <w:lvlText w:val="%1.%2"/>
      <w:lvlJc w:val="left"/>
      <w:pPr>
        <w:tabs>
          <w:tab w:val="left" w:pos="360"/>
        </w:tabs>
        <w:ind w:left="360" w:hanging="360"/>
      </w:pPr>
      <w:rPr>
        <w:strike w:val="0"/>
        <w:dstrike w:val="0"/>
      </w:rPr>
    </w:lvl>
    <w:lvl w:ilvl="2">
      <w:start w:val="1"/>
      <w:numFmt w:val="decimal"/>
      <w:lvlText w:val="%1.%2.%3"/>
      <w:lvlJc w:val="left"/>
      <w:pPr>
        <w:tabs>
          <w:tab w:val="left" w:pos="720"/>
        </w:tabs>
        <w:ind w:left="720" w:hanging="720"/>
      </w:pPr>
      <w:rPr>
        <w:strike w:val="0"/>
        <w:dstrike w:val="0"/>
      </w:rPr>
    </w:lvl>
    <w:lvl w:ilvl="3">
      <w:start w:val="1"/>
      <w:numFmt w:val="decimal"/>
      <w:lvlText w:val="%1.%2.%3.%4"/>
      <w:lvlJc w:val="left"/>
      <w:pPr>
        <w:tabs>
          <w:tab w:val="left" w:pos="720"/>
        </w:tabs>
        <w:ind w:left="720" w:hanging="720"/>
      </w:pPr>
      <w:rPr>
        <w:strike w:val="0"/>
        <w:dstrike w:val="0"/>
      </w:rPr>
    </w:lvl>
    <w:lvl w:ilvl="4">
      <w:start w:val="1"/>
      <w:numFmt w:val="decimal"/>
      <w:lvlText w:val="%1.%2.%3.%4.%5"/>
      <w:lvlJc w:val="left"/>
      <w:pPr>
        <w:tabs>
          <w:tab w:val="left" w:pos="1080"/>
        </w:tabs>
        <w:ind w:left="1080" w:hanging="1080"/>
      </w:pPr>
      <w:rPr>
        <w:strike w:val="0"/>
        <w:dstrike w:val="0"/>
      </w:rPr>
    </w:lvl>
    <w:lvl w:ilvl="5">
      <w:start w:val="1"/>
      <w:numFmt w:val="decimal"/>
      <w:lvlText w:val="%1.%2.%3.%4.%5.%6"/>
      <w:lvlJc w:val="left"/>
      <w:pPr>
        <w:tabs>
          <w:tab w:val="left" w:pos="1080"/>
        </w:tabs>
        <w:ind w:left="1080" w:hanging="1080"/>
      </w:pPr>
      <w:rPr>
        <w:strike w:val="0"/>
        <w:dstrike w:val="0"/>
      </w:rPr>
    </w:lvl>
    <w:lvl w:ilvl="6">
      <w:start w:val="1"/>
      <w:numFmt w:val="decimal"/>
      <w:lvlText w:val="%1.%2.%3.%4.%5.%6.%7"/>
      <w:lvlJc w:val="left"/>
      <w:pPr>
        <w:tabs>
          <w:tab w:val="left" w:pos="1440"/>
        </w:tabs>
        <w:ind w:left="1440" w:hanging="1440"/>
      </w:pPr>
      <w:rPr>
        <w:strike w:val="0"/>
        <w:dstrike w:val="0"/>
      </w:rPr>
    </w:lvl>
    <w:lvl w:ilvl="7">
      <w:start w:val="1"/>
      <w:numFmt w:val="decimal"/>
      <w:lvlText w:val="%1.%2.%3.%4.%5.%6.%7.%8"/>
      <w:lvlJc w:val="left"/>
      <w:pPr>
        <w:tabs>
          <w:tab w:val="left" w:pos="1440"/>
        </w:tabs>
        <w:ind w:left="1440" w:hanging="1440"/>
      </w:pPr>
      <w:rPr>
        <w:strike w:val="0"/>
        <w:dstrike w:val="0"/>
      </w:rPr>
    </w:lvl>
    <w:lvl w:ilvl="8">
      <w:start w:val="1"/>
      <w:numFmt w:val="decimal"/>
      <w:lvlText w:val="%1.%2.%3.%4.%5.%6.%7.%8.%9"/>
      <w:lvlJc w:val="left"/>
      <w:pPr>
        <w:tabs>
          <w:tab w:val="left" w:pos="1800"/>
        </w:tabs>
        <w:ind w:left="1800" w:hanging="1800"/>
      </w:pPr>
      <w:rPr>
        <w:strike w:val="0"/>
        <w:dstrike w:val="0"/>
      </w:rPr>
    </w:lvl>
  </w:abstractNum>
  <w:abstractNum w:abstractNumId="3" w15:restartNumberingAfterBreak="0">
    <w:nsid w:val="07503AB7"/>
    <w:multiLevelType w:val="hybridMultilevel"/>
    <w:tmpl w:val="69CAFA14"/>
    <w:name w:val="HeadingStyles||Heading|3|3|0|1|0|49||1|0|32||1|0|32||1|0|32||1|0|32||1|0|33||1|0|49||1|0|49||1|0|32||2"/>
    <w:lvl w:ilvl="0" w:tplc="FFFFFFFF">
      <w:start w:val="1"/>
      <w:numFmt w:val="bullet"/>
      <w:lvlText w:val=""/>
      <w:lvlJc w:val="left"/>
      <w:pPr>
        <w:ind w:left="720" w:hanging="360"/>
      </w:pPr>
      <w:rPr>
        <w:rFonts w:ascii="Symbol" w:hAnsi="Symbol"/>
        <w:strike w:val="0"/>
        <w:dstrike w:val="0"/>
      </w:rPr>
    </w:lvl>
    <w:lvl w:ilvl="1" w:tplc="FFFFFFFF">
      <w:start w:val="1"/>
      <w:numFmt w:val="bullet"/>
      <w:lvlText w:val="o"/>
      <w:lvlJc w:val="left"/>
      <w:pPr>
        <w:ind w:left="1440" w:hanging="360"/>
      </w:pPr>
      <w:rPr>
        <w:rFonts w:ascii="Courier New" w:hAnsi="Courier New"/>
        <w:strike w:val="0"/>
        <w:dstrike w:val="0"/>
      </w:rPr>
    </w:lvl>
    <w:lvl w:ilvl="2" w:tplc="FFFFFFFF">
      <w:start w:val="1"/>
      <w:numFmt w:val="bullet"/>
      <w:lvlText w:val=""/>
      <w:lvlJc w:val="left"/>
      <w:pPr>
        <w:ind w:left="2160" w:hanging="360"/>
      </w:pPr>
      <w:rPr>
        <w:rFonts w:ascii="Wingdings" w:hAnsi="Wingdings"/>
        <w:strike w:val="0"/>
        <w:dstrike w:val="0"/>
      </w:rPr>
    </w:lvl>
    <w:lvl w:ilvl="3" w:tplc="FFFFFFFF">
      <w:start w:val="1"/>
      <w:numFmt w:val="bullet"/>
      <w:lvlText w:val=""/>
      <w:lvlJc w:val="left"/>
      <w:pPr>
        <w:ind w:left="2880" w:hanging="360"/>
      </w:pPr>
      <w:rPr>
        <w:rFonts w:ascii="Symbol" w:hAnsi="Symbol"/>
        <w:strike w:val="0"/>
        <w:dstrike w:val="0"/>
      </w:rPr>
    </w:lvl>
    <w:lvl w:ilvl="4" w:tplc="FFFFFFFF">
      <w:start w:val="1"/>
      <w:numFmt w:val="bullet"/>
      <w:lvlText w:val="o"/>
      <w:lvlJc w:val="left"/>
      <w:pPr>
        <w:ind w:left="3600" w:hanging="360"/>
      </w:pPr>
      <w:rPr>
        <w:rFonts w:ascii="Courier New" w:hAnsi="Courier New"/>
        <w:strike w:val="0"/>
        <w:dstrike w:val="0"/>
      </w:rPr>
    </w:lvl>
    <w:lvl w:ilvl="5" w:tplc="FFFFFFFF">
      <w:start w:val="1"/>
      <w:numFmt w:val="bullet"/>
      <w:lvlText w:val=""/>
      <w:lvlJc w:val="left"/>
      <w:pPr>
        <w:ind w:left="4320" w:hanging="360"/>
      </w:pPr>
      <w:rPr>
        <w:rFonts w:ascii="Wingdings" w:hAnsi="Wingdings"/>
        <w:strike w:val="0"/>
        <w:dstrike w:val="0"/>
      </w:rPr>
    </w:lvl>
    <w:lvl w:ilvl="6" w:tplc="FFFFFFFF">
      <w:start w:val="1"/>
      <w:numFmt w:val="bullet"/>
      <w:lvlText w:val=""/>
      <w:lvlJc w:val="left"/>
      <w:pPr>
        <w:ind w:left="5040" w:hanging="360"/>
      </w:pPr>
      <w:rPr>
        <w:rFonts w:ascii="Symbol" w:hAnsi="Symbol"/>
        <w:strike w:val="0"/>
        <w:dstrike w:val="0"/>
      </w:rPr>
    </w:lvl>
    <w:lvl w:ilvl="7" w:tplc="FFFFFFFF">
      <w:start w:val="1"/>
      <w:numFmt w:val="bullet"/>
      <w:lvlText w:val="o"/>
      <w:lvlJc w:val="left"/>
      <w:pPr>
        <w:ind w:left="5760" w:hanging="360"/>
      </w:pPr>
      <w:rPr>
        <w:rFonts w:ascii="Courier New" w:hAnsi="Courier New"/>
        <w:strike w:val="0"/>
        <w:dstrike w:val="0"/>
      </w:rPr>
    </w:lvl>
    <w:lvl w:ilvl="8" w:tplc="FFFFFFFF">
      <w:start w:val="1"/>
      <w:numFmt w:val="bullet"/>
      <w:lvlText w:val=""/>
      <w:lvlJc w:val="left"/>
      <w:pPr>
        <w:ind w:left="6480" w:hanging="360"/>
      </w:pPr>
      <w:rPr>
        <w:rFonts w:ascii="Wingdings" w:hAnsi="Wingdings"/>
        <w:strike w:val="0"/>
        <w:dstrike w:val="0"/>
      </w:rPr>
    </w:lvl>
  </w:abstractNum>
  <w:abstractNum w:abstractNumId="4" w15:restartNumberingAfterBreak="0">
    <w:nsid w:val="0A160ECD"/>
    <w:multiLevelType w:val="hybridMultilevel"/>
    <w:tmpl w:val="EAC87F56"/>
    <w:lvl w:ilvl="0" w:tplc="FFFFFFFF">
      <w:start w:val="1"/>
      <w:numFmt w:val="decimal"/>
      <w:pStyle w:val="Schparthead"/>
      <w:lvlText w:val="Part %1."/>
      <w:lvlJc w:val="left"/>
      <w:pPr>
        <w:tabs>
          <w:tab w:val="left" w:pos="720"/>
        </w:tabs>
        <w:ind w:left="720" w:hanging="720"/>
      </w:pPr>
      <w:rPr>
        <w:strike w:val="0"/>
        <w:dstrike w:val="0"/>
      </w:rPr>
    </w:lvl>
    <w:lvl w:ilvl="1" w:tplc="FFFFFFFF">
      <w:start w:val="1"/>
      <w:numFmt w:val="lowerLetter"/>
      <w:lvlText w:val="%2."/>
      <w:lvlJc w:val="left"/>
      <w:pPr>
        <w:tabs>
          <w:tab w:val="left" w:pos="1440"/>
        </w:tabs>
        <w:ind w:left="1440" w:hanging="360"/>
      </w:pPr>
      <w:rPr>
        <w:strike w:val="0"/>
        <w:dstrike w:val="0"/>
      </w:rPr>
    </w:lvl>
    <w:lvl w:ilvl="2" w:tplc="FFFFFFFF">
      <w:start w:val="1"/>
      <w:numFmt w:val="lowerRoman"/>
      <w:lvlText w:val="%3."/>
      <w:lvlJc w:val="right"/>
      <w:pPr>
        <w:tabs>
          <w:tab w:val="left" w:pos="2160"/>
        </w:tabs>
        <w:ind w:left="2160" w:hanging="180"/>
      </w:pPr>
      <w:rPr>
        <w:strike w:val="0"/>
        <w:dstrike w:val="0"/>
      </w:rPr>
    </w:lvl>
    <w:lvl w:ilvl="3" w:tplc="FFFFFFFF">
      <w:start w:val="1"/>
      <w:numFmt w:val="decimal"/>
      <w:lvlText w:val="%4."/>
      <w:lvlJc w:val="left"/>
      <w:pPr>
        <w:tabs>
          <w:tab w:val="left" w:pos="2880"/>
        </w:tabs>
        <w:ind w:left="2880" w:hanging="360"/>
      </w:pPr>
      <w:rPr>
        <w:strike w:val="0"/>
        <w:dstrike w:val="0"/>
      </w:rPr>
    </w:lvl>
    <w:lvl w:ilvl="4" w:tplc="FFFFFFFF">
      <w:start w:val="1"/>
      <w:numFmt w:val="lowerLetter"/>
      <w:lvlText w:val="%5."/>
      <w:lvlJc w:val="left"/>
      <w:pPr>
        <w:tabs>
          <w:tab w:val="left" w:pos="3600"/>
        </w:tabs>
        <w:ind w:left="3600" w:hanging="360"/>
      </w:pPr>
      <w:rPr>
        <w:strike w:val="0"/>
        <w:dstrike w:val="0"/>
      </w:rPr>
    </w:lvl>
    <w:lvl w:ilvl="5" w:tplc="FFFFFFFF">
      <w:start w:val="1"/>
      <w:numFmt w:val="lowerRoman"/>
      <w:lvlText w:val="%6."/>
      <w:lvlJc w:val="right"/>
      <w:pPr>
        <w:tabs>
          <w:tab w:val="left" w:pos="4320"/>
        </w:tabs>
        <w:ind w:left="4320" w:hanging="180"/>
      </w:pPr>
      <w:rPr>
        <w:strike w:val="0"/>
        <w:dstrike w:val="0"/>
      </w:rPr>
    </w:lvl>
    <w:lvl w:ilvl="6" w:tplc="FFFFFFFF">
      <w:start w:val="1"/>
      <w:numFmt w:val="decimal"/>
      <w:lvlText w:val="%7."/>
      <w:lvlJc w:val="left"/>
      <w:pPr>
        <w:tabs>
          <w:tab w:val="left" w:pos="5040"/>
        </w:tabs>
        <w:ind w:left="5040" w:hanging="360"/>
      </w:pPr>
      <w:rPr>
        <w:strike w:val="0"/>
        <w:dstrike w:val="0"/>
      </w:rPr>
    </w:lvl>
    <w:lvl w:ilvl="7" w:tplc="FFFFFFFF">
      <w:start w:val="1"/>
      <w:numFmt w:val="lowerLetter"/>
      <w:lvlText w:val="%8."/>
      <w:lvlJc w:val="left"/>
      <w:pPr>
        <w:tabs>
          <w:tab w:val="left" w:pos="5760"/>
        </w:tabs>
        <w:ind w:left="5760" w:hanging="360"/>
      </w:pPr>
      <w:rPr>
        <w:strike w:val="0"/>
        <w:dstrike w:val="0"/>
      </w:rPr>
    </w:lvl>
    <w:lvl w:ilvl="8" w:tplc="FFFFFFFF">
      <w:start w:val="1"/>
      <w:numFmt w:val="lowerRoman"/>
      <w:lvlText w:val="%9."/>
      <w:lvlJc w:val="right"/>
      <w:pPr>
        <w:tabs>
          <w:tab w:val="left" w:pos="6480"/>
        </w:tabs>
        <w:ind w:left="6480" w:hanging="180"/>
      </w:pPr>
      <w:rPr>
        <w:strike w:val="0"/>
        <w:dstrike w:val="0"/>
      </w:rPr>
    </w:lvl>
  </w:abstractNum>
  <w:abstractNum w:abstractNumId="5" w15:restartNumberingAfterBreak="0">
    <w:nsid w:val="0D924B87"/>
    <w:multiLevelType w:val="multilevel"/>
    <w:tmpl w:val="54F6C540"/>
    <w:name w:val="sch_style2"/>
    <w:lvl w:ilvl="0">
      <w:start w:val="1"/>
      <w:numFmt w:val="decimal"/>
      <w:pStyle w:val="Sch2style1"/>
      <w:lvlText w:val="%1."/>
      <w:lvlJc w:val="left"/>
      <w:pPr>
        <w:tabs>
          <w:tab w:val="left" w:pos="709"/>
        </w:tabs>
        <w:ind w:left="709" w:hanging="709"/>
      </w:pPr>
      <w:rPr>
        <w:strike w:val="0"/>
        <w:dstrike w:val="0"/>
      </w:rPr>
    </w:lvl>
    <w:lvl w:ilvl="1">
      <w:start w:val="1"/>
      <w:numFmt w:val="lowerLetter"/>
      <w:pStyle w:val="Sch2stylea"/>
      <w:lvlText w:val="(%2)"/>
      <w:lvlJc w:val="left"/>
      <w:pPr>
        <w:tabs>
          <w:tab w:val="left" w:pos="1559"/>
        </w:tabs>
        <w:ind w:left="1559" w:hanging="567"/>
      </w:pPr>
      <w:rPr>
        <w:strike w:val="0"/>
        <w:dstrike w:val="0"/>
      </w:rPr>
    </w:lvl>
    <w:lvl w:ilvl="2">
      <w:start w:val="1"/>
      <w:numFmt w:val="lowerRoman"/>
      <w:pStyle w:val="Sch2stylei"/>
      <w:lvlText w:val="(%3)"/>
      <w:lvlJc w:val="left"/>
      <w:pPr>
        <w:tabs>
          <w:tab w:val="left" w:pos="2421"/>
        </w:tabs>
        <w:ind w:left="2268" w:hanging="567"/>
      </w:pPr>
      <w:rPr>
        <w:strike w:val="0"/>
        <w:dstrike w:val="0"/>
      </w:rPr>
    </w:lvl>
    <w:lvl w:ilvl="3">
      <w:start w:val="1"/>
      <w:numFmt w:val="lowerRoman"/>
      <w:lvlText w:val="(%4)"/>
      <w:lvlJc w:val="left"/>
      <w:pPr>
        <w:tabs>
          <w:tab w:val="left" w:pos="2421"/>
        </w:tabs>
        <w:ind w:left="2268" w:hanging="567"/>
      </w:pPr>
      <w:rPr>
        <w:strike w:val="0"/>
        <w:dstrike w:val="0"/>
      </w:rPr>
    </w:lvl>
    <w:lvl w:ilvl="4">
      <w:start w:val="1"/>
      <w:numFmt w:val="lowerLetter"/>
      <w:lvlText w:val="(%5)"/>
      <w:lvlJc w:val="left"/>
      <w:pPr>
        <w:tabs>
          <w:tab w:val="left" w:pos="1800"/>
        </w:tabs>
        <w:ind w:left="1800" w:hanging="360"/>
      </w:pPr>
      <w:rPr>
        <w:strike w:val="0"/>
        <w:dstrike w:val="0"/>
      </w:rPr>
    </w:lvl>
    <w:lvl w:ilvl="5">
      <w:start w:val="1"/>
      <w:numFmt w:val="lowerRoman"/>
      <w:lvlText w:val="(%6)"/>
      <w:lvlJc w:val="left"/>
      <w:pPr>
        <w:tabs>
          <w:tab w:val="left" w:pos="2160"/>
        </w:tabs>
        <w:ind w:left="2160" w:hanging="360"/>
      </w:pPr>
      <w:rPr>
        <w:strike w:val="0"/>
        <w:dstrike w:val="0"/>
      </w:rPr>
    </w:lvl>
    <w:lvl w:ilvl="6">
      <w:start w:val="1"/>
      <w:numFmt w:val="decimal"/>
      <w:lvlText w:val="%7."/>
      <w:lvlJc w:val="left"/>
      <w:pPr>
        <w:tabs>
          <w:tab w:val="left" w:pos="2520"/>
        </w:tabs>
        <w:ind w:left="2520" w:hanging="360"/>
      </w:pPr>
      <w:rPr>
        <w:strike w:val="0"/>
        <w:dstrike w:val="0"/>
      </w:rPr>
    </w:lvl>
    <w:lvl w:ilvl="7">
      <w:start w:val="1"/>
      <w:numFmt w:val="lowerLetter"/>
      <w:lvlText w:val="%8."/>
      <w:lvlJc w:val="left"/>
      <w:pPr>
        <w:tabs>
          <w:tab w:val="left" w:pos="2880"/>
        </w:tabs>
        <w:ind w:left="2880" w:hanging="360"/>
      </w:pPr>
      <w:rPr>
        <w:strike w:val="0"/>
        <w:dstrike w:val="0"/>
      </w:rPr>
    </w:lvl>
    <w:lvl w:ilvl="8">
      <w:start w:val="1"/>
      <w:numFmt w:val="lowerRoman"/>
      <w:lvlText w:val="%9."/>
      <w:lvlJc w:val="left"/>
      <w:pPr>
        <w:tabs>
          <w:tab w:val="left" w:pos="3240"/>
        </w:tabs>
        <w:ind w:left="3240" w:hanging="360"/>
      </w:pPr>
      <w:rPr>
        <w:strike w:val="0"/>
        <w:dstrike w:val="0"/>
      </w:rPr>
    </w:lvl>
  </w:abstractNum>
  <w:abstractNum w:abstractNumId="6" w15:restartNumberingAfterBreak="0">
    <w:nsid w:val="102C11E7"/>
    <w:multiLevelType w:val="singleLevel"/>
    <w:tmpl w:val="210058CE"/>
    <w:lvl w:ilvl="0">
      <w:start w:val="1"/>
      <w:numFmt w:val="bullet"/>
      <w:lvlText w:val="·"/>
      <w:lvlJc w:val="left"/>
      <w:pPr>
        <w:tabs>
          <w:tab w:val="left" w:pos="709"/>
        </w:tabs>
        <w:ind w:left="709" w:hanging="709"/>
      </w:pPr>
      <w:rPr>
        <w:rFonts w:ascii="Symbol" w:hAnsi="Symbol"/>
        <w:strike w:val="0"/>
        <w:dstrike w:val="0"/>
      </w:rPr>
    </w:lvl>
  </w:abstractNum>
  <w:abstractNum w:abstractNumId="7" w15:restartNumberingAfterBreak="0">
    <w:nsid w:val="14694640"/>
    <w:multiLevelType w:val="multilevel"/>
    <w:tmpl w:val="77A0D50C"/>
    <w:lvl w:ilvl="0">
      <w:start w:val="1"/>
      <w:numFmt w:val="decimal"/>
      <w:lvlText w:val="%1."/>
      <w:lvlJc w:val="left"/>
      <w:pPr>
        <w:tabs>
          <w:tab w:val="left" w:pos="360"/>
        </w:tabs>
        <w:ind w:left="360" w:hanging="360"/>
      </w:pPr>
      <w:rPr>
        <w:b/>
        <w:strike w:val="0"/>
        <w:dstrike w:val="0"/>
      </w:rPr>
    </w:lvl>
    <w:lvl w:ilvl="1">
      <w:start w:val="1"/>
      <w:numFmt w:val="decimal"/>
      <w:lvlText w:val="%1.%2."/>
      <w:lvlJc w:val="left"/>
      <w:pPr>
        <w:tabs>
          <w:tab w:val="left" w:pos="792"/>
        </w:tabs>
        <w:ind w:left="792" w:hanging="432"/>
      </w:pPr>
      <w:rPr>
        <w:b w:val="0"/>
        <w:strike w:val="0"/>
        <w:dstrike w:val="0"/>
      </w:rPr>
    </w:lvl>
    <w:lvl w:ilvl="2">
      <w:start w:val="1"/>
      <w:numFmt w:val="decimal"/>
      <w:lvlText w:val="%1.%2.%3."/>
      <w:lvlJc w:val="left"/>
      <w:pPr>
        <w:tabs>
          <w:tab w:val="left" w:pos="1440"/>
        </w:tabs>
        <w:ind w:left="1224" w:hanging="504"/>
      </w:pPr>
      <w:rPr>
        <w:strike w:val="0"/>
        <w:dstrike w:val="0"/>
      </w:rPr>
    </w:lvl>
    <w:lvl w:ilvl="3">
      <w:start w:val="1"/>
      <w:numFmt w:val="decimal"/>
      <w:lvlText w:val="%1.%2.2.%4"/>
      <w:lvlJc w:val="left"/>
      <w:pPr>
        <w:tabs>
          <w:tab w:val="left" w:pos="2160"/>
        </w:tabs>
        <w:ind w:left="1728" w:hanging="648"/>
      </w:pPr>
      <w:rPr>
        <w:rFonts w:ascii="Arial" w:eastAsia="Times New Roman" w:hAnsi="Arial"/>
        <w:strike w:val="0"/>
        <w:dstrike w:val="0"/>
      </w:rPr>
    </w:lvl>
    <w:lvl w:ilvl="4">
      <w:start w:val="1"/>
      <w:numFmt w:val="decimal"/>
      <w:lvlText w:val="%1.%2.%3.%4.%5."/>
      <w:lvlJc w:val="left"/>
      <w:pPr>
        <w:tabs>
          <w:tab w:val="left" w:pos="2520"/>
        </w:tabs>
        <w:ind w:left="2232" w:hanging="792"/>
      </w:pPr>
      <w:rPr>
        <w:strike w:val="0"/>
        <w:dstrike w:val="0"/>
      </w:rPr>
    </w:lvl>
    <w:lvl w:ilvl="5">
      <w:start w:val="1"/>
      <w:numFmt w:val="decimal"/>
      <w:lvlText w:val="%1.%2.%3.%4.%5.%6."/>
      <w:lvlJc w:val="left"/>
      <w:pPr>
        <w:tabs>
          <w:tab w:val="left" w:pos="3240"/>
        </w:tabs>
        <w:ind w:left="2736" w:hanging="936"/>
      </w:pPr>
      <w:rPr>
        <w:strike w:val="0"/>
        <w:dstrike w:val="0"/>
      </w:rPr>
    </w:lvl>
    <w:lvl w:ilvl="6">
      <w:start w:val="1"/>
      <w:numFmt w:val="decimal"/>
      <w:lvlText w:val="%1.%2.%3.%4.%5.%6.%7."/>
      <w:lvlJc w:val="left"/>
      <w:pPr>
        <w:tabs>
          <w:tab w:val="left" w:pos="3600"/>
        </w:tabs>
        <w:ind w:left="3240" w:hanging="1080"/>
      </w:pPr>
      <w:rPr>
        <w:strike w:val="0"/>
        <w:dstrike w:val="0"/>
      </w:rPr>
    </w:lvl>
    <w:lvl w:ilvl="7">
      <w:start w:val="1"/>
      <w:numFmt w:val="decimal"/>
      <w:lvlText w:val="%1.%2.%3.%4.%5.%6.%7.%8."/>
      <w:lvlJc w:val="left"/>
      <w:pPr>
        <w:tabs>
          <w:tab w:val="left" w:pos="4320"/>
        </w:tabs>
        <w:ind w:left="3744" w:hanging="1224"/>
      </w:pPr>
      <w:rPr>
        <w:strike w:val="0"/>
        <w:dstrike w:val="0"/>
      </w:rPr>
    </w:lvl>
    <w:lvl w:ilvl="8">
      <w:start w:val="1"/>
      <w:numFmt w:val="decimal"/>
      <w:lvlText w:val="%1.%2.%3.%4.%5.%6.%7.%8.%9."/>
      <w:lvlJc w:val="left"/>
      <w:pPr>
        <w:tabs>
          <w:tab w:val="left" w:pos="4680"/>
        </w:tabs>
        <w:ind w:left="4320" w:hanging="1440"/>
      </w:pPr>
      <w:rPr>
        <w:strike w:val="0"/>
        <w:dstrike w:val="0"/>
      </w:rPr>
    </w:lvl>
  </w:abstractNum>
  <w:abstractNum w:abstractNumId="8" w15:restartNumberingAfterBreak="0">
    <w:nsid w:val="17815586"/>
    <w:multiLevelType w:val="multilevel"/>
    <w:tmpl w:val="5E0A2C4C"/>
    <w:lvl w:ilvl="0">
      <w:start w:val="1"/>
      <w:numFmt w:val="decimal"/>
      <w:lvlText w:val="%1."/>
      <w:lvlJc w:val="left"/>
      <w:pPr>
        <w:ind w:left="720" w:hanging="360"/>
      </w:pPr>
      <w:rPr>
        <w:b/>
      </w:rPr>
    </w:lvl>
    <w:lvl w:ilvl="1">
      <w:start w:val="1"/>
      <w:numFmt w:val="decimal"/>
      <w:isLgl/>
      <w:lvlText w:val="%1.%2"/>
      <w:lvlJc w:val="left"/>
      <w:pPr>
        <w:ind w:left="720" w:hanging="360"/>
      </w:pPr>
      <w:rPr>
        <w:rFonts w:ascii="Arial" w:hAnsi="Arial" w:cs="Times New Roman" w:hint="default"/>
        <w:b w:val="0"/>
        <w:sz w:val="20"/>
        <w:szCs w:val="2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1E4E42A5"/>
    <w:multiLevelType w:val="hybridMultilevel"/>
    <w:tmpl w:val="F52E94F0"/>
    <w:lvl w:ilvl="0" w:tplc="FFFFFFFF">
      <w:start w:val="1"/>
      <w:numFmt w:val="decimal"/>
      <w:pStyle w:val="Appmainheadsingle"/>
      <w:lvlText w:val="Annex "/>
      <w:lvlJc w:val="left"/>
      <w:pPr>
        <w:tabs>
          <w:tab w:val="left" w:pos="1080"/>
        </w:tabs>
        <w:ind w:left="360" w:hanging="360"/>
      </w:pPr>
      <w:rPr>
        <w:strike w:val="0"/>
        <w:dstrike w:val="0"/>
      </w:rPr>
    </w:lvl>
    <w:lvl w:ilvl="1" w:tplc="FFFFFFFF">
      <w:start w:val="1"/>
      <w:numFmt w:val="lowerLetter"/>
      <w:lvlText w:val="%2."/>
      <w:lvlJc w:val="left"/>
      <w:pPr>
        <w:tabs>
          <w:tab w:val="left" w:pos="1440"/>
        </w:tabs>
        <w:ind w:left="1440" w:hanging="360"/>
      </w:pPr>
      <w:rPr>
        <w:strike w:val="0"/>
        <w:dstrike w:val="0"/>
      </w:rPr>
    </w:lvl>
    <w:lvl w:ilvl="2" w:tplc="FFFFFFFF">
      <w:start w:val="1"/>
      <w:numFmt w:val="lowerRoman"/>
      <w:lvlText w:val="%3."/>
      <w:lvlJc w:val="right"/>
      <w:pPr>
        <w:tabs>
          <w:tab w:val="left" w:pos="2160"/>
        </w:tabs>
        <w:ind w:left="2160" w:hanging="180"/>
      </w:pPr>
      <w:rPr>
        <w:strike w:val="0"/>
        <w:dstrike w:val="0"/>
      </w:rPr>
    </w:lvl>
    <w:lvl w:ilvl="3" w:tplc="FFFFFFFF">
      <w:start w:val="1"/>
      <w:numFmt w:val="decimal"/>
      <w:lvlText w:val="%4."/>
      <w:lvlJc w:val="left"/>
      <w:pPr>
        <w:tabs>
          <w:tab w:val="left" w:pos="2880"/>
        </w:tabs>
        <w:ind w:left="2880" w:hanging="360"/>
      </w:pPr>
      <w:rPr>
        <w:strike w:val="0"/>
        <w:dstrike w:val="0"/>
      </w:rPr>
    </w:lvl>
    <w:lvl w:ilvl="4" w:tplc="FFFFFFFF">
      <w:start w:val="1"/>
      <w:numFmt w:val="lowerLetter"/>
      <w:lvlText w:val="%5."/>
      <w:lvlJc w:val="left"/>
      <w:pPr>
        <w:tabs>
          <w:tab w:val="left" w:pos="3600"/>
        </w:tabs>
        <w:ind w:left="3600" w:hanging="360"/>
      </w:pPr>
      <w:rPr>
        <w:strike w:val="0"/>
        <w:dstrike w:val="0"/>
      </w:rPr>
    </w:lvl>
    <w:lvl w:ilvl="5" w:tplc="FFFFFFFF">
      <w:start w:val="1"/>
      <w:numFmt w:val="lowerRoman"/>
      <w:lvlText w:val="%6."/>
      <w:lvlJc w:val="right"/>
      <w:pPr>
        <w:tabs>
          <w:tab w:val="left" w:pos="4320"/>
        </w:tabs>
        <w:ind w:left="4320" w:hanging="180"/>
      </w:pPr>
      <w:rPr>
        <w:strike w:val="0"/>
        <w:dstrike w:val="0"/>
      </w:rPr>
    </w:lvl>
    <w:lvl w:ilvl="6" w:tplc="FFFFFFFF">
      <w:start w:val="1"/>
      <w:numFmt w:val="decimal"/>
      <w:lvlText w:val="%7."/>
      <w:lvlJc w:val="left"/>
      <w:pPr>
        <w:tabs>
          <w:tab w:val="left" w:pos="5040"/>
        </w:tabs>
        <w:ind w:left="5040" w:hanging="360"/>
      </w:pPr>
      <w:rPr>
        <w:strike w:val="0"/>
        <w:dstrike w:val="0"/>
      </w:rPr>
    </w:lvl>
    <w:lvl w:ilvl="7" w:tplc="FFFFFFFF">
      <w:start w:val="1"/>
      <w:numFmt w:val="lowerLetter"/>
      <w:lvlText w:val="%8."/>
      <w:lvlJc w:val="left"/>
      <w:pPr>
        <w:tabs>
          <w:tab w:val="left" w:pos="5760"/>
        </w:tabs>
        <w:ind w:left="5760" w:hanging="360"/>
      </w:pPr>
      <w:rPr>
        <w:strike w:val="0"/>
        <w:dstrike w:val="0"/>
      </w:rPr>
    </w:lvl>
    <w:lvl w:ilvl="8" w:tplc="FFFFFFFF">
      <w:start w:val="1"/>
      <w:numFmt w:val="lowerRoman"/>
      <w:lvlText w:val="%9."/>
      <w:lvlJc w:val="right"/>
      <w:pPr>
        <w:tabs>
          <w:tab w:val="left" w:pos="6480"/>
        </w:tabs>
        <w:ind w:left="6480" w:hanging="180"/>
      </w:pPr>
      <w:rPr>
        <w:strike w:val="0"/>
        <w:dstrike w:val="0"/>
      </w:rPr>
    </w:lvl>
  </w:abstractNum>
  <w:abstractNum w:abstractNumId="10" w15:restartNumberingAfterBreak="0">
    <w:nsid w:val="20E82F3A"/>
    <w:multiLevelType w:val="hybridMultilevel"/>
    <w:tmpl w:val="1DF80854"/>
    <w:lvl w:ilvl="0" w:tplc="FFFFFFFF">
      <w:start w:val="1"/>
      <w:numFmt w:val="decimal"/>
      <w:pStyle w:val="Schmainheadincsingle"/>
      <w:lvlText w:val="Schedule"/>
      <w:lvlJc w:val="left"/>
      <w:pPr>
        <w:tabs>
          <w:tab w:val="left" w:pos="720"/>
        </w:tabs>
        <w:ind w:left="720" w:hanging="720"/>
      </w:pPr>
      <w:rPr>
        <w:strike w:val="0"/>
        <w:dstrike w:val="0"/>
      </w:rPr>
    </w:lvl>
    <w:lvl w:ilvl="1" w:tplc="FFFFFFFF">
      <w:start w:val="1"/>
      <w:numFmt w:val="lowerLetter"/>
      <w:lvlText w:val="%2."/>
      <w:lvlJc w:val="left"/>
      <w:pPr>
        <w:tabs>
          <w:tab w:val="left" w:pos="1440"/>
        </w:tabs>
        <w:ind w:left="1440" w:hanging="360"/>
      </w:pPr>
      <w:rPr>
        <w:strike w:val="0"/>
        <w:dstrike w:val="0"/>
      </w:rPr>
    </w:lvl>
    <w:lvl w:ilvl="2" w:tplc="FFFFFFFF">
      <w:start w:val="1"/>
      <w:numFmt w:val="lowerRoman"/>
      <w:lvlText w:val="%3."/>
      <w:lvlJc w:val="right"/>
      <w:pPr>
        <w:tabs>
          <w:tab w:val="left" w:pos="2160"/>
        </w:tabs>
        <w:ind w:left="2160" w:hanging="180"/>
      </w:pPr>
      <w:rPr>
        <w:strike w:val="0"/>
        <w:dstrike w:val="0"/>
      </w:rPr>
    </w:lvl>
    <w:lvl w:ilvl="3" w:tplc="FFFFFFFF">
      <w:start w:val="1"/>
      <w:numFmt w:val="decimal"/>
      <w:lvlText w:val="%4."/>
      <w:lvlJc w:val="left"/>
      <w:pPr>
        <w:tabs>
          <w:tab w:val="left" w:pos="2880"/>
        </w:tabs>
        <w:ind w:left="2880" w:hanging="360"/>
      </w:pPr>
      <w:rPr>
        <w:strike w:val="0"/>
        <w:dstrike w:val="0"/>
      </w:rPr>
    </w:lvl>
    <w:lvl w:ilvl="4" w:tplc="FFFFFFFF">
      <w:start w:val="1"/>
      <w:numFmt w:val="lowerLetter"/>
      <w:lvlText w:val="%5."/>
      <w:lvlJc w:val="left"/>
      <w:pPr>
        <w:tabs>
          <w:tab w:val="left" w:pos="3600"/>
        </w:tabs>
        <w:ind w:left="3600" w:hanging="360"/>
      </w:pPr>
      <w:rPr>
        <w:strike w:val="0"/>
        <w:dstrike w:val="0"/>
      </w:rPr>
    </w:lvl>
    <w:lvl w:ilvl="5" w:tplc="FFFFFFFF">
      <w:start w:val="1"/>
      <w:numFmt w:val="lowerRoman"/>
      <w:lvlText w:val="%6."/>
      <w:lvlJc w:val="right"/>
      <w:pPr>
        <w:tabs>
          <w:tab w:val="left" w:pos="4320"/>
        </w:tabs>
        <w:ind w:left="4320" w:hanging="180"/>
      </w:pPr>
      <w:rPr>
        <w:strike w:val="0"/>
        <w:dstrike w:val="0"/>
      </w:rPr>
    </w:lvl>
    <w:lvl w:ilvl="6" w:tplc="FFFFFFFF">
      <w:start w:val="1"/>
      <w:numFmt w:val="decimal"/>
      <w:lvlText w:val="%7."/>
      <w:lvlJc w:val="left"/>
      <w:pPr>
        <w:tabs>
          <w:tab w:val="left" w:pos="5040"/>
        </w:tabs>
        <w:ind w:left="5040" w:hanging="360"/>
      </w:pPr>
      <w:rPr>
        <w:strike w:val="0"/>
        <w:dstrike w:val="0"/>
      </w:rPr>
    </w:lvl>
    <w:lvl w:ilvl="7" w:tplc="FFFFFFFF">
      <w:start w:val="1"/>
      <w:numFmt w:val="lowerLetter"/>
      <w:lvlText w:val="%8."/>
      <w:lvlJc w:val="left"/>
      <w:pPr>
        <w:tabs>
          <w:tab w:val="left" w:pos="5760"/>
        </w:tabs>
        <w:ind w:left="5760" w:hanging="360"/>
      </w:pPr>
      <w:rPr>
        <w:strike w:val="0"/>
        <w:dstrike w:val="0"/>
      </w:rPr>
    </w:lvl>
    <w:lvl w:ilvl="8" w:tplc="FFFFFFFF">
      <w:start w:val="1"/>
      <w:numFmt w:val="lowerRoman"/>
      <w:lvlText w:val="%9."/>
      <w:lvlJc w:val="right"/>
      <w:pPr>
        <w:tabs>
          <w:tab w:val="left" w:pos="6480"/>
        </w:tabs>
        <w:ind w:left="6480" w:hanging="180"/>
      </w:pPr>
      <w:rPr>
        <w:strike w:val="0"/>
        <w:dstrike w:val="0"/>
      </w:rPr>
    </w:lvl>
  </w:abstractNum>
  <w:abstractNum w:abstractNumId="11" w15:restartNumberingAfterBreak="0">
    <w:nsid w:val="28CF38E8"/>
    <w:multiLevelType w:val="hybridMultilevel"/>
    <w:tmpl w:val="0D166398"/>
    <w:lvl w:ilvl="0" w:tplc="FFFFFFFF">
      <w:start w:val="1"/>
      <w:numFmt w:val="upperLetter"/>
      <w:lvlText w:val="%1."/>
      <w:lvlJc w:val="left"/>
      <w:pPr>
        <w:ind w:left="720" w:hanging="360"/>
      </w:pPr>
      <w:rPr>
        <w:strike w:val="0"/>
        <w:dstrike w:val="0"/>
      </w:rPr>
    </w:lvl>
    <w:lvl w:ilvl="1" w:tplc="FFFFFFFF">
      <w:start w:val="1"/>
      <w:numFmt w:val="lowerLetter"/>
      <w:lvlText w:val="%2."/>
      <w:lvlJc w:val="left"/>
      <w:pPr>
        <w:ind w:left="1440" w:hanging="360"/>
      </w:pPr>
      <w:rPr>
        <w:strike w:val="0"/>
        <w:dstrike w:val="0"/>
      </w:rPr>
    </w:lvl>
    <w:lvl w:ilvl="2" w:tplc="FFFFFFFF">
      <w:start w:val="1"/>
      <w:numFmt w:val="lowerRoman"/>
      <w:lvlText w:val="%3."/>
      <w:lvlJc w:val="right"/>
      <w:pPr>
        <w:ind w:left="2160" w:hanging="180"/>
      </w:pPr>
      <w:rPr>
        <w:strike w:val="0"/>
        <w:dstrike w:val="0"/>
      </w:rPr>
    </w:lvl>
    <w:lvl w:ilvl="3" w:tplc="FFFFFFFF">
      <w:start w:val="1"/>
      <w:numFmt w:val="decimal"/>
      <w:lvlText w:val="%4."/>
      <w:lvlJc w:val="left"/>
      <w:pPr>
        <w:ind w:left="2880" w:hanging="360"/>
      </w:pPr>
      <w:rPr>
        <w:strike w:val="0"/>
        <w:dstrike w:val="0"/>
      </w:rPr>
    </w:lvl>
    <w:lvl w:ilvl="4" w:tplc="FFFFFFFF">
      <w:start w:val="1"/>
      <w:numFmt w:val="lowerLetter"/>
      <w:lvlText w:val="%5."/>
      <w:lvlJc w:val="left"/>
      <w:pPr>
        <w:ind w:left="3600" w:hanging="360"/>
      </w:pPr>
      <w:rPr>
        <w:strike w:val="0"/>
        <w:dstrike w:val="0"/>
      </w:rPr>
    </w:lvl>
    <w:lvl w:ilvl="5" w:tplc="FFFFFFFF">
      <w:start w:val="1"/>
      <w:numFmt w:val="lowerRoman"/>
      <w:lvlText w:val="%6."/>
      <w:lvlJc w:val="right"/>
      <w:pPr>
        <w:ind w:left="4320" w:hanging="180"/>
      </w:pPr>
      <w:rPr>
        <w:strike w:val="0"/>
        <w:dstrike w:val="0"/>
      </w:rPr>
    </w:lvl>
    <w:lvl w:ilvl="6" w:tplc="FFFFFFFF">
      <w:start w:val="1"/>
      <w:numFmt w:val="decimal"/>
      <w:lvlText w:val="%7."/>
      <w:lvlJc w:val="left"/>
      <w:pPr>
        <w:ind w:left="5040" w:hanging="360"/>
      </w:pPr>
      <w:rPr>
        <w:strike w:val="0"/>
        <w:dstrike w:val="0"/>
      </w:rPr>
    </w:lvl>
    <w:lvl w:ilvl="7" w:tplc="FFFFFFFF">
      <w:start w:val="1"/>
      <w:numFmt w:val="lowerLetter"/>
      <w:lvlText w:val="%8."/>
      <w:lvlJc w:val="left"/>
      <w:pPr>
        <w:ind w:left="5760" w:hanging="360"/>
      </w:pPr>
      <w:rPr>
        <w:strike w:val="0"/>
        <w:dstrike w:val="0"/>
      </w:rPr>
    </w:lvl>
    <w:lvl w:ilvl="8" w:tplc="FFFFFFFF">
      <w:start w:val="1"/>
      <w:numFmt w:val="lowerRoman"/>
      <w:lvlText w:val="%9."/>
      <w:lvlJc w:val="right"/>
      <w:pPr>
        <w:ind w:left="6480" w:hanging="180"/>
      </w:pPr>
      <w:rPr>
        <w:strike w:val="0"/>
        <w:dstrike w:val="0"/>
      </w:rPr>
    </w:lvl>
  </w:abstractNum>
  <w:abstractNum w:abstractNumId="12" w15:restartNumberingAfterBreak="0">
    <w:nsid w:val="314F58EE"/>
    <w:multiLevelType w:val="hybridMultilevel"/>
    <w:tmpl w:val="F4B6807A"/>
    <w:lvl w:ilvl="0" w:tplc="FFFFFFFF">
      <w:start w:val="1"/>
      <w:numFmt w:val="bullet"/>
      <w:lvlText w:val=""/>
      <w:lvlJc w:val="left"/>
      <w:pPr>
        <w:tabs>
          <w:tab w:val="left" w:pos="454"/>
        </w:tabs>
        <w:ind w:left="454" w:hanging="454"/>
      </w:pPr>
      <w:rPr>
        <w:rFonts w:ascii="Wingdings" w:hAnsi="Wingdings"/>
        <w:strike w:val="0"/>
        <w:dstrike w:val="0"/>
      </w:rPr>
    </w:lvl>
    <w:lvl w:ilvl="1" w:tplc="FFFFFFFF">
      <w:start w:val="1"/>
      <w:numFmt w:val="bullet"/>
      <w:lvlText w:val="o"/>
      <w:lvlJc w:val="left"/>
      <w:pPr>
        <w:tabs>
          <w:tab w:val="left" w:pos="1440"/>
        </w:tabs>
        <w:ind w:left="1440" w:hanging="360"/>
      </w:pPr>
      <w:rPr>
        <w:rFonts w:ascii="Courier New" w:hAnsi="Courier New"/>
        <w:strike w:val="0"/>
        <w:dstrike w:val="0"/>
      </w:rPr>
    </w:lvl>
    <w:lvl w:ilvl="2" w:tplc="FFFFFFFF">
      <w:start w:val="1"/>
      <w:numFmt w:val="bullet"/>
      <w:lvlText w:val=""/>
      <w:lvlJc w:val="left"/>
      <w:pPr>
        <w:tabs>
          <w:tab w:val="left" w:pos="2160"/>
        </w:tabs>
        <w:ind w:left="2160" w:hanging="360"/>
      </w:pPr>
      <w:rPr>
        <w:rFonts w:ascii="Wingdings" w:hAnsi="Wingdings"/>
        <w:strike w:val="0"/>
        <w:dstrike w:val="0"/>
      </w:rPr>
    </w:lvl>
    <w:lvl w:ilvl="3" w:tplc="FFFFFFFF">
      <w:start w:val="1"/>
      <w:numFmt w:val="bullet"/>
      <w:lvlText w:val=""/>
      <w:lvlJc w:val="left"/>
      <w:pPr>
        <w:tabs>
          <w:tab w:val="left" w:pos="2880"/>
        </w:tabs>
        <w:ind w:left="2880" w:hanging="360"/>
      </w:pPr>
      <w:rPr>
        <w:rFonts w:ascii="Symbol" w:hAnsi="Symbol"/>
        <w:strike w:val="0"/>
        <w:dstrike w:val="0"/>
      </w:rPr>
    </w:lvl>
    <w:lvl w:ilvl="4" w:tplc="FFFFFFFF">
      <w:start w:val="1"/>
      <w:numFmt w:val="bullet"/>
      <w:lvlText w:val="o"/>
      <w:lvlJc w:val="left"/>
      <w:pPr>
        <w:tabs>
          <w:tab w:val="left" w:pos="3600"/>
        </w:tabs>
        <w:ind w:left="3600" w:hanging="360"/>
      </w:pPr>
      <w:rPr>
        <w:rFonts w:ascii="Courier New" w:hAnsi="Courier New"/>
        <w:strike w:val="0"/>
        <w:dstrike w:val="0"/>
      </w:rPr>
    </w:lvl>
    <w:lvl w:ilvl="5" w:tplc="FFFFFFFF">
      <w:start w:val="1"/>
      <w:numFmt w:val="bullet"/>
      <w:lvlText w:val=""/>
      <w:lvlJc w:val="left"/>
      <w:pPr>
        <w:tabs>
          <w:tab w:val="left" w:pos="4320"/>
        </w:tabs>
        <w:ind w:left="4320" w:hanging="360"/>
      </w:pPr>
      <w:rPr>
        <w:rFonts w:ascii="Wingdings" w:hAnsi="Wingdings"/>
        <w:strike w:val="0"/>
        <w:dstrike w:val="0"/>
      </w:rPr>
    </w:lvl>
    <w:lvl w:ilvl="6" w:tplc="FFFFFFFF">
      <w:start w:val="1"/>
      <w:numFmt w:val="bullet"/>
      <w:lvlText w:val=""/>
      <w:lvlJc w:val="left"/>
      <w:pPr>
        <w:tabs>
          <w:tab w:val="left" w:pos="5040"/>
        </w:tabs>
        <w:ind w:left="5040" w:hanging="360"/>
      </w:pPr>
      <w:rPr>
        <w:rFonts w:ascii="Symbol" w:hAnsi="Symbol"/>
        <w:strike w:val="0"/>
        <w:dstrike w:val="0"/>
      </w:rPr>
    </w:lvl>
    <w:lvl w:ilvl="7" w:tplc="FFFFFFFF">
      <w:start w:val="1"/>
      <w:numFmt w:val="bullet"/>
      <w:lvlText w:val="o"/>
      <w:lvlJc w:val="left"/>
      <w:pPr>
        <w:tabs>
          <w:tab w:val="left" w:pos="5760"/>
        </w:tabs>
        <w:ind w:left="5760" w:hanging="360"/>
      </w:pPr>
      <w:rPr>
        <w:rFonts w:ascii="Courier New" w:hAnsi="Courier New"/>
        <w:strike w:val="0"/>
        <w:dstrike w:val="0"/>
      </w:rPr>
    </w:lvl>
    <w:lvl w:ilvl="8" w:tplc="FFFFFFFF">
      <w:start w:val="1"/>
      <w:numFmt w:val="bullet"/>
      <w:lvlText w:val=""/>
      <w:lvlJc w:val="left"/>
      <w:pPr>
        <w:tabs>
          <w:tab w:val="left" w:pos="6480"/>
        </w:tabs>
        <w:ind w:left="6480" w:hanging="360"/>
      </w:pPr>
      <w:rPr>
        <w:rFonts w:ascii="Wingdings" w:hAnsi="Wingdings"/>
        <w:strike w:val="0"/>
        <w:dstrike w:val="0"/>
      </w:rPr>
    </w:lvl>
  </w:abstractNum>
  <w:abstractNum w:abstractNumId="13" w15:restartNumberingAfterBreak="0">
    <w:nsid w:val="36004E1E"/>
    <w:multiLevelType w:val="multilevel"/>
    <w:tmpl w:val="4202ABDA"/>
    <w:lvl w:ilvl="0">
      <w:start w:val="4"/>
      <w:numFmt w:val="decimal"/>
      <w:lvlText w:val="%1"/>
      <w:lvlJc w:val="left"/>
      <w:pPr>
        <w:tabs>
          <w:tab w:val="left" w:pos="360"/>
        </w:tabs>
        <w:ind w:left="360" w:hanging="360"/>
      </w:pPr>
      <w:rPr>
        <w:strike w:val="0"/>
        <w:dstrike w:val="0"/>
      </w:rPr>
    </w:lvl>
    <w:lvl w:ilvl="1">
      <w:start w:val="1"/>
      <w:numFmt w:val="decimal"/>
      <w:lvlText w:val="%1.%2"/>
      <w:lvlJc w:val="left"/>
      <w:pPr>
        <w:tabs>
          <w:tab w:val="left" w:pos="360"/>
        </w:tabs>
        <w:ind w:left="360" w:hanging="360"/>
      </w:pPr>
      <w:rPr>
        <w:strike w:val="0"/>
        <w:dstrike w:val="0"/>
      </w:rPr>
    </w:lvl>
    <w:lvl w:ilvl="2">
      <w:start w:val="1"/>
      <w:numFmt w:val="decimal"/>
      <w:lvlText w:val="%1.%2.%3"/>
      <w:lvlJc w:val="left"/>
      <w:pPr>
        <w:tabs>
          <w:tab w:val="left" w:pos="720"/>
        </w:tabs>
        <w:ind w:left="720" w:hanging="720"/>
      </w:pPr>
      <w:rPr>
        <w:strike w:val="0"/>
        <w:dstrike w:val="0"/>
      </w:rPr>
    </w:lvl>
    <w:lvl w:ilvl="3">
      <w:start w:val="1"/>
      <w:numFmt w:val="decimal"/>
      <w:lvlText w:val="%1.%2.%3.%4"/>
      <w:lvlJc w:val="left"/>
      <w:pPr>
        <w:tabs>
          <w:tab w:val="left" w:pos="720"/>
        </w:tabs>
        <w:ind w:left="720" w:hanging="720"/>
      </w:pPr>
      <w:rPr>
        <w:strike w:val="0"/>
        <w:dstrike w:val="0"/>
      </w:rPr>
    </w:lvl>
    <w:lvl w:ilvl="4">
      <w:start w:val="1"/>
      <w:numFmt w:val="decimal"/>
      <w:lvlText w:val="%1.%2.%3.%4.%5"/>
      <w:lvlJc w:val="left"/>
      <w:pPr>
        <w:tabs>
          <w:tab w:val="left" w:pos="1080"/>
        </w:tabs>
        <w:ind w:left="1080" w:hanging="1080"/>
      </w:pPr>
      <w:rPr>
        <w:strike w:val="0"/>
        <w:dstrike w:val="0"/>
      </w:rPr>
    </w:lvl>
    <w:lvl w:ilvl="5">
      <w:start w:val="1"/>
      <w:numFmt w:val="decimal"/>
      <w:lvlText w:val="%1.%2.%3.%4.%5.%6"/>
      <w:lvlJc w:val="left"/>
      <w:pPr>
        <w:tabs>
          <w:tab w:val="left" w:pos="1080"/>
        </w:tabs>
        <w:ind w:left="1080" w:hanging="1080"/>
      </w:pPr>
      <w:rPr>
        <w:strike w:val="0"/>
        <w:dstrike w:val="0"/>
      </w:rPr>
    </w:lvl>
    <w:lvl w:ilvl="6">
      <w:start w:val="1"/>
      <w:numFmt w:val="decimal"/>
      <w:lvlText w:val="%1.%2.%3.%4.%5.%6.%7"/>
      <w:lvlJc w:val="left"/>
      <w:pPr>
        <w:tabs>
          <w:tab w:val="left" w:pos="1440"/>
        </w:tabs>
        <w:ind w:left="1440" w:hanging="1440"/>
      </w:pPr>
      <w:rPr>
        <w:strike w:val="0"/>
        <w:dstrike w:val="0"/>
      </w:rPr>
    </w:lvl>
    <w:lvl w:ilvl="7">
      <w:start w:val="1"/>
      <w:numFmt w:val="decimal"/>
      <w:lvlText w:val="%1.%2.%3.%4.%5.%6.%7.%8"/>
      <w:lvlJc w:val="left"/>
      <w:pPr>
        <w:tabs>
          <w:tab w:val="left" w:pos="1440"/>
        </w:tabs>
        <w:ind w:left="1440" w:hanging="1440"/>
      </w:pPr>
      <w:rPr>
        <w:strike w:val="0"/>
        <w:dstrike w:val="0"/>
      </w:rPr>
    </w:lvl>
    <w:lvl w:ilvl="8">
      <w:start w:val="1"/>
      <w:numFmt w:val="decimal"/>
      <w:lvlText w:val="%1.%2.%3.%4.%5.%6.%7.%8.%9"/>
      <w:lvlJc w:val="left"/>
      <w:pPr>
        <w:tabs>
          <w:tab w:val="left" w:pos="1800"/>
        </w:tabs>
        <w:ind w:left="1800" w:hanging="1800"/>
      </w:pPr>
      <w:rPr>
        <w:strike w:val="0"/>
        <w:dstrike w:val="0"/>
      </w:rPr>
    </w:lvl>
  </w:abstractNum>
  <w:abstractNum w:abstractNumId="14" w15:restartNumberingAfterBreak="0">
    <w:nsid w:val="36E3743B"/>
    <w:multiLevelType w:val="singleLevel"/>
    <w:tmpl w:val="FE302F92"/>
    <w:lvl w:ilvl="0">
      <w:start w:val="1"/>
      <w:numFmt w:val="decimal"/>
      <w:pStyle w:val="Schmainhead"/>
      <w:lvlText w:val="Schedule %1"/>
      <w:lvlJc w:val="left"/>
      <w:pPr>
        <w:tabs>
          <w:tab w:val="left" w:pos="1080"/>
        </w:tabs>
        <w:ind w:left="360" w:hanging="360"/>
      </w:pPr>
      <w:rPr>
        <w:strike w:val="0"/>
        <w:dstrike w:val="0"/>
      </w:rPr>
    </w:lvl>
  </w:abstractNum>
  <w:abstractNum w:abstractNumId="15" w15:restartNumberingAfterBreak="0">
    <w:nsid w:val="38B3631D"/>
    <w:multiLevelType w:val="hybridMultilevel"/>
    <w:tmpl w:val="51F20C0E"/>
    <w:lvl w:ilvl="0" w:tplc="FFFFFFFF">
      <w:start w:val="1"/>
      <w:numFmt w:val="upperLetter"/>
      <w:pStyle w:val="Appmainhead"/>
      <w:lvlText w:val="Annex %1."/>
      <w:lvlJc w:val="left"/>
      <w:pPr>
        <w:tabs>
          <w:tab w:val="left" w:pos="1080"/>
        </w:tabs>
        <w:ind w:left="360" w:hanging="360"/>
      </w:pPr>
      <w:rPr>
        <w:strike w:val="0"/>
        <w:dstrike w:val="0"/>
      </w:rPr>
    </w:lvl>
    <w:lvl w:ilvl="1" w:tplc="FFFFFFFF">
      <w:start w:val="1"/>
      <w:numFmt w:val="lowerLetter"/>
      <w:lvlText w:val="%2."/>
      <w:lvlJc w:val="left"/>
      <w:pPr>
        <w:tabs>
          <w:tab w:val="left" w:pos="1440"/>
        </w:tabs>
        <w:ind w:left="1440" w:hanging="360"/>
      </w:pPr>
      <w:rPr>
        <w:strike w:val="0"/>
        <w:dstrike w:val="0"/>
      </w:rPr>
    </w:lvl>
    <w:lvl w:ilvl="2" w:tplc="FFFFFFFF">
      <w:start w:val="1"/>
      <w:numFmt w:val="lowerRoman"/>
      <w:lvlText w:val="%3."/>
      <w:lvlJc w:val="right"/>
      <w:pPr>
        <w:tabs>
          <w:tab w:val="left" w:pos="2160"/>
        </w:tabs>
        <w:ind w:left="2160" w:hanging="180"/>
      </w:pPr>
      <w:rPr>
        <w:strike w:val="0"/>
        <w:dstrike w:val="0"/>
      </w:rPr>
    </w:lvl>
    <w:lvl w:ilvl="3" w:tplc="FFFFFFFF">
      <w:start w:val="1"/>
      <w:numFmt w:val="decimal"/>
      <w:lvlText w:val="%4."/>
      <w:lvlJc w:val="left"/>
      <w:pPr>
        <w:tabs>
          <w:tab w:val="left" w:pos="2880"/>
        </w:tabs>
        <w:ind w:left="2880" w:hanging="360"/>
      </w:pPr>
      <w:rPr>
        <w:strike w:val="0"/>
        <w:dstrike w:val="0"/>
      </w:rPr>
    </w:lvl>
    <w:lvl w:ilvl="4" w:tplc="FFFFFFFF">
      <w:start w:val="1"/>
      <w:numFmt w:val="lowerLetter"/>
      <w:lvlText w:val="%5."/>
      <w:lvlJc w:val="left"/>
      <w:pPr>
        <w:tabs>
          <w:tab w:val="left" w:pos="3600"/>
        </w:tabs>
        <w:ind w:left="3600" w:hanging="360"/>
      </w:pPr>
      <w:rPr>
        <w:strike w:val="0"/>
        <w:dstrike w:val="0"/>
      </w:rPr>
    </w:lvl>
    <w:lvl w:ilvl="5" w:tplc="FFFFFFFF">
      <w:start w:val="1"/>
      <w:numFmt w:val="lowerRoman"/>
      <w:lvlText w:val="%6."/>
      <w:lvlJc w:val="right"/>
      <w:pPr>
        <w:tabs>
          <w:tab w:val="left" w:pos="4320"/>
        </w:tabs>
        <w:ind w:left="4320" w:hanging="180"/>
      </w:pPr>
      <w:rPr>
        <w:strike w:val="0"/>
        <w:dstrike w:val="0"/>
      </w:rPr>
    </w:lvl>
    <w:lvl w:ilvl="6" w:tplc="FFFFFFFF">
      <w:start w:val="1"/>
      <w:numFmt w:val="decimal"/>
      <w:lvlText w:val="%7."/>
      <w:lvlJc w:val="left"/>
      <w:pPr>
        <w:tabs>
          <w:tab w:val="left" w:pos="5040"/>
        </w:tabs>
        <w:ind w:left="5040" w:hanging="360"/>
      </w:pPr>
      <w:rPr>
        <w:strike w:val="0"/>
        <w:dstrike w:val="0"/>
      </w:rPr>
    </w:lvl>
    <w:lvl w:ilvl="7" w:tplc="FFFFFFFF">
      <w:start w:val="1"/>
      <w:numFmt w:val="lowerLetter"/>
      <w:lvlText w:val="%8."/>
      <w:lvlJc w:val="left"/>
      <w:pPr>
        <w:tabs>
          <w:tab w:val="left" w:pos="5760"/>
        </w:tabs>
        <w:ind w:left="5760" w:hanging="360"/>
      </w:pPr>
      <w:rPr>
        <w:strike w:val="0"/>
        <w:dstrike w:val="0"/>
      </w:rPr>
    </w:lvl>
    <w:lvl w:ilvl="8" w:tplc="FFFFFFFF">
      <w:start w:val="1"/>
      <w:numFmt w:val="lowerRoman"/>
      <w:lvlText w:val="%9."/>
      <w:lvlJc w:val="right"/>
      <w:pPr>
        <w:tabs>
          <w:tab w:val="left" w:pos="6480"/>
        </w:tabs>
        <w:ind w:left="6480" w:hanging="180"/>
      </w:pPr>
      <w:rPr>
        <w:strike w:val="0"/>
        <w:dstrike w:val="0"/>
      </w:rPr>
    </w:lvl>
  </w:abstractNum>
  <w:abstractNum w:abstractNumId="16" w15:restartNumberingAfterBreak="0">
    <w:nsid w:val="394B3909"/>
    <w:multiLevelType w:val="hybridMultilevel"/>
    <w:tmpl w:val="891467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7E5384"/>
    <w:multiLevelType w:val="hybridMultilevel"/>
    <w:tmpl w:val="DAFEC678"/>
    <w:lvl w:ilvl="0" w:tplc="6D9EA7EE">
      <w:start w:val="5"/>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7833C5E"/>
    <w:multiLevelType w:val="hybridMultilevel"/>
    <w:tmpl w:val="5DCA9284"/>
    <w:lvl w:ilvl="0" w:tplc="FFFFFFFF">
      <w:start w:val="1"/>
      <w:numFmt w:val="bullet"/>
      <w:lvlText w:val=""/>
      <w:lvlJc w:val="left"/>
      <w:pPr>
        <w:ind w:left="720" w:hanging="360"/>
      </w:pPr>
      <w:rPr>
        <w:rFonts w:ascii="Symbol" w:hAnsi="Symbol"/>
        <w:strike w:val="0"/>
        <w:dstrike w:val="0"/>
      </w:rPr>
    </w:lvl>
    <w:lvl w:ilvl="1" w:tplc="FFFFFFFF">
      <w:start w:val="1"/>
      <w:numFmt w:val="bullet"/>
      <w:lvlText w:val="o"/>
      <w:lvlJc w:val="left"/>
      <w:pPr>
        <w:ind w:left="1440" w:hanging="360"/>
      </w:pPr>
      <w:rPr>
        <w:rFonts w:ascii="Courier New" w:hAnsi="Courier New"/>
        <w:strike w:val="0"/>
        <w:dstrike w:val="0"/>
      </w:rPr>
    </w:lvl>
    <w:lvl w:ilvl="2" w:tplc="FFFFFFFF">
      <w:start w:val="1"/>
      <w:numFmt w:val="bullet"/>
      <w:lvlText w:val=""/>
      <w:lvlJc w:val="left"/>
      <w:pPr>
        <w:ind w:left="2160" w:hanging="360"/>
      </w:pPr>
      <w:rPr>
        <w:rFonts w:ascii="Wingdings" w:hAnsi="Wingdings"/>
        <w:strike w:val="0"/>
        <w:dstrike w:val="0"/>
      </w:rPr>
    </w:lvl>
    <w:lvl w:ilvl="3" w:tplc="FFFFFFFF">
      <w:start w:val="1"/>
      <w:numFmt w:val="bullet"/>
      <w:lvlText w:val=""/>
      <w:lvlJc w:val="left"/>
      <w:pPr>
        <w:ind w:left="2880" w:hanging="360"/>
      </w:pPr>
      <w:rPr>
        <w:rFonts w:ascii="Symbol" w:hAnsi="Symbol"/>
        <w:strike w:val="0"/>
        <w:dstrike w:val="0"/>
      </w:rPr>
    </w:lvl>
    <w:lvl w:ilvl="4" w:tplc="FFFFFFFF">
      <w:start w:val="1"/>
      <w:numFmt w:val="bullet"/>
      <w:lvlText w:val="o"/>
      <w:lvlJc w:val="left"/>
      <w:pPr>
        <w:ind w:left="3600" w:hanging="360"/>
      </w:pPr>
      <w:rPr>
        <w:rFonts w:ascii="Courier New" w:hAnsi="Courier New"/>
        <w:strike w:val="0"/>
        <w:dstrike w:val="0"/>
      </w:rPr>
    </w:lvl>
    <w:lvl w:ilvl="5" w:tplc="FFFFFFFF">
      <w:start w:val="1"/>
      <w:numFmt w:val="bullet"/>
      <w:lvlText w:val=""/>
      <w:lvlJc w:val="left"/>
      <w:pPr>
        <w:ind w:left="4320" w:hanging="360"/>
      </w:pPr>
      <w:rPr>
        <w:rFonts w:ascii="Wingdings" w:hAnsi="Wingdings"/>
        <w:strike w:val="0"/>
        <w:dstrike w:val="0"/>
      </w:rPr>
    </w:lvl>
    <w:lvl w:ilvl="6" w:tplc="FFFFFFFF">
      <w:start w:val="1"/>
      <w:numFmt w:val="bullet"/>
      <w:lvlText w:val=""/>
      <w:lvlJc w:val="left"/>
      <w:pPr>
        <w:ind w:left="5040" w:hanging="360"/>
      </w:pPr>
      <w:rPr>
        <w:rFonts w:ascii="Symbol" w:hAnsi="Symbol"/>
        <w:strike w:val="0"/>
        <w:dstrike w:val="0"/>
      </w:rPr>
    </w:lvl>
    <w:lvl w:ilvl="7" w:tplc="FFFFFFFF">
      <w:start w:val="1"/>
      <w:numFmt w:val="bullet"/>
      <w:lvlText w:val="o"/>
      <w:lvlJc w:val="left"/>
      <w:pPr>
        <w:ind w:left="5760" w:hanging="360"/>
      </w:pPr>
      <w:rPr>
        <w:rFonts w:ascii="Courier New" w:hAnsi="Courier New"/>
        <w:strike w:val="0"/>
        <w:dstrike w:val="0"/>
      </w:rPr>
    </w:lvl>
    <w:lvl w:ilvl="8" w:tplc="FFFFFFFF">
      <w:start w:val="1"/>
      <w:numFmt w:val="bullet"/>
      <w:lvlText w:val=""/>
      <w:lvlJc w:val="left"/>
      <w:pPr>
        <w:ind w:left="6480" w:hanging="360"/>
      </w:pPr>
      <w:rPr>
        <w:rFonts w:ascii="Wingdings" w:hAnsi="Wingdings"/>
        <w:strike w:val="0"/>
        <w:dstrike w:val="0"/>
      </w:rPr>
    </w:lvl>
  </w:abstractNum>
  <w:abstractNum w:abstractNumId="19" w15:restartNumberingAfterBreak="0">
    <w:nsid w:val="48E00F4C"/>
    <w:multiLevelType w:val="multilevel"/>
    <w:tmpl w:val="5C8A76A6"/>
    <w:name w:val="sch_style1"/>
    <w:lvl w:ilvl="0">
      <w:start w:val="1"/>
      <w:numFmt w:val="decimal"/>
      <w:pStyle w:val="Sch1styleclause"/>
      <w:lvlText w:val="%1."/>
      <w:lvlJc w:val="left"/>
      <w:pPr>
        <w:tabs>
          <w:tab w:val="left" w:pos="720"/>
        </w:tabs>
        <w:ind w:left="720" w:hanging="720"/>
      </w:pPr>
      <w:rPr>
        <w:rFonts w:ascii="Times New Roman" w:hAnsi="Times New Roman"/>
        <w:b/>
        <w:i w:val="0"/>
        <w:caps/>
        <w:smallCaps w:val="0"/>
        <w:strike w:val="0"/>
        <w:dstrike w:val="0"/>
        <w:sz w:val="22"/>
      </w:rPr>
    </w:lvl>
    <w:lvl w:ilvl="1">
      <w:start w:val="1"/>
      <w:numFmt w:val="decimal"/>
      <w:pStyle w:val="Sch1stylesubclause"/>
      <w:lvlText w:val="%1.%2"/>
      <w:lvlJc w:val="left"/>
      <w:pPr>
        <w:tabs>
          <w:tab w:val="left" w:pos="720"/>
        </w:tabs>
        <w:ind w:left="720" w:hanging="720"/>
      </w:pPr>
      <w:rPr>
        <w:rFonts w:ascii="Times New Roman" w:hAnsi="Times New Roman"/>
        <w:b w:val="0"/>
        <w:i w:val="0"/>
        <w:caps w:val="0"/>
        <w:strike w:val="0"/>
        <w:dstrike w:val="0"/>
        <w:sz w:val="22"/>
      </w:rPr>
    </w:lvl>
    <w:lvl w:ilvl="2">
      <w:start w:val="1"/>
      <w:numFmt w:val="lowerLetter"/>
      <w:pStyle w:val="Sch1stylepara"/>
      <w:lvlText w:val="(%3)"/>
      <w:lvlJc w:val="left"/>
      <w:pPr>
        <w:tabs>
          <w:tab w:val="left" w:pos="1559"/>
        </w:tabs>
        <w:ind w:left="1559" w:hanging="567"/>
      </w:pPr>
      <w:rPr>
        <w:rFonts w:ascii="Times New Roman" w:hAnsi="Times New Roman"/>
        <w:b w:val="0"/>
        <w:i w:val="0"/>
        <w:strike w:val="0"/>
        <w:dstrike w:val="0"/>
        <w:sz w:val="22"/>
      </w:rPr>
    </w:lvl>
    <w:lvl w:ilvl="3">
      <w:start w:val="1"/>
      <w:numFmt w:val="lowerRoman"/>
      <w:pStyle w:val="Sch1stylesubpara"/>
      <w:lvlText w:val="(%4)"/>
      <w:lvlJc w:val="left"/>
      <w:pPr>
        <w:tabs>
          <w:tab w:val="left" w:pos="2421"/>
        </w:tabs>
        <w:ind w:left="2268" w:hanging="567"/>
      </w:pPr>
      <w:rPr>
        <w:rFonts w:ascii="Times New Roman" w:hAnsi="Times New Roman"/>
        <w:b w:val="0"/>
        <w:i w:val="0"/>
        <w:strike w:val="0"/>
        <w:dstrike w:val="0"/>
        <w:sz w:val="22"/>
      </w:rPr>
    </w:lvl>
    <w:lvl w:ilvl="4">
      <w:start w:val="1"/>
      <w:numFmt w:val="upperLetter"/>
      <w:lvlText w:val="(%5)"/>
      <w:lvlJc w:val="left"/>
      <w:pPr>
        <w:tabs>
          <w:tab w:val="left" w:pos="2880"/>
        </w:tabs>
        <w:ind w:left="2880" w:hanging="720"/>
      </w:pPr>
      <w:rPr>
        <w:rFonts w:ascii="Times New Roman" w:hAnsi="Times New Roman"/>
        <w:b w:val="0"/>
        <w:i w:val="0"/>
        <w:strike w:val="0"/>
        <w:dstrike w:val="0"/>
        <w:sz w:val="22"/>
      </w:rPr>
    </w:lvl>
    <w:lvl w:ilvl="5">
      <w:start w:val="1"/>
      <w:numFmt w:val="decimal"/>
      <w:lvlText w:val="%6."/>
      <w:lvlJc w:val="left"/>
      <w:pPr>
        <w:tabs>
          <w:tab w:val="left" w:pos="3600"/>
        </w:tabs>
        <w:ind w:left="3600" w:hanging="720"/>
      </w:pPr>
      <w:rPr>
        <w:rFonts w:ascii="Times New Roman" w:hAnsi="Times New Roman"/>
        <w:b w:val="0"/>
        <w:i w:val="0"/>
        <w:strike w:val="0"/>
        <w:dstrike w:val="0"/>
        <w:sz w:val="22"/>
      </w:rPr>
    </w:lvl>
    <w:lvl w:ilvl="6">
      <w:start w:val="1"/>
      <w:numFmt w:val="decimal"/>
      <w:lvlText w:val="%7."/>
      <w:lvlJc w:val="left"/>
      <w:pPr>
        <w:tabs>
          <w:tab w:val="left" w:pos="4320"/>
        </w:tabs>
        <w:ind w:left="4320" w:hanging="720"/>
      </w:pPr>
      <w:rPr>
        <w:strike w:val="0"/>
        <w:dstrike w:val="0"/>
      </w:rPr>
    </w:lvl>
    <w:lvl w:ilvl="7">
      <w:start w:val="1"/>
      <w:numFmt w:val="decimal"/>
      <w:lvlText w:val="%8."/>
      <w:lvlJc w:val="left"/>
      <w:pPr>
        <w:tabs>
          <w:tab w:val="left" w:pos="5040"/>
        </w:tabs>
        <w:ind w:left="5040" w:hanging="720"/>
      </w:pPr>
      <w:rPr>
        <w:rFonts w:ascii="Times New Roman" w:hAnsi="Times New Roman"/>
        <w:b w:val="0"/>
        <w:i w:val="0"/>
        <w:strike w:val="0"/>
        <w:dstrike w:val="0"/>
        <w:sz w:val="22"/>
      </w:rPr>
    </w:lvl>
    <w:lvl w:ilvl="8">
      <w:start w:val="1"/>
      <w:numFmt w:val="decimal"/>
      <w:lvlText w:val="%9."/>
      <w:lvlJc w:val="left"/>
      <w:pPr>
        <w:tabs>
          <w:tab w:val="left" w:pos="5760"/>
        </w:tabs>
        <w:ind w:left="5760" w:hanging="720"/>
      </w:pPr>
      <w:rPr>
        <w:rFonts w:ascii="Times New Roman" w:hAnsi="Times New Roman"/>
        <w:b w:val="0"/>
        <w:i w:val="0"/>
        <w:strike w:val="0"/>
        <w:dstrike w:val="0"/>
        <w:sz w:val="22"/>
      </w:rPr>
    </w:lvl>
  </w:abstractNum>
  <w:abstractNum w:abstractNumId="20" w15:restartNumberingAfterBreak="0">
    <w:nsid w:val="4FCA33EA"/>
    <w:multiLevelType w:val="multilevel"/>
    <w:tmpl w:val="CF72F8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02E4572"/>
    <w:multiLevelType w:val="hybridMultilevel"/>
    <w:tmpl w:val="DD886E20"/>
    <w:lvl w:ilvl="0" w:tplc="FFFFFFFF">
      <w:start w:val="1"/>
      <w:numFmt w:val="bullet"/>
      <w:lvlText w:val=""/>
      <w:lvlJc w:val="left"/>
      <w:pPr>
        <w:ind w:left="780" w:hanging="360"/>
      </w:pPr>
      <w:rPr>
        <w:rFonts w:ascii="Symbol" w:hAnsi="Symbol"/>
        <w:strike w:val="0"/>
        <w:dstrike w:val="0"/>
      </w:rPr>
    </w:lvl>
    <w:lvl w:ilvl="1" w:tplc="FFFFFFFF">
      <w:start w:val="1"/>
      <w:numFmt w:val="bullet"/>
      <w:lvlText w:val="o"/>
      <w:lvlJc w:val="left"/>
      <w:pPr>
        <w:ind w:left="1500" w:hanging="360"/>
      </w:pPr>
      <w:rPr>
        <w:rFonts w:ascii="Courier New" w:hAnsi="Courier New"/>
        <w:strike w:val="0"/>
        <w:dstrike w:val="0"/>
      </w:rPr>
    </w:lvl>
    <w:lvl w:ilvl="2" w:tplc="FFFFFFFF">
      <w:start w:val="1"/>
      <w:numFmt w:val="bullet"/>
      <w:lvlText w:val=""/>
      <w:lvlJc w:val="left"/>
      <w:pPr>
        <w:ind w:left="2220" w:hanging="360"/>
      </w:pPr>
      <w:rPr>
        <w:rFonts w:ascii="Wingdings" w:hAnsi="Wingdings"/>
        <w:strike w:val="0"/>
        <w:dstrike w:val="0"/>
      </w:rPr>
    </w:lvl>
    <w:lvl w:ilvl="3" w:tplc="FFFFFFFF">
      <w:start w:val="1"/>
      <w:numFmt w:val="bullet"/>
      <w:lvlText w:val=""/>
      <w:lvlJc w:val="left"/>
      <w:pPr>
        <w:ind w:left="2940" w:hanging="360"/>
      </w:pPr>
      <w:rPr>
        <w:rFonts w:ascii="Symbol" w:hAnsi="Symbol"/>
        <w:strike w:val="0"/>
        <w:dstrike w:val="0"/>
      </w:rPr>
    </w:lvl>
    <w:lvl w:ilvl="4" w:tplc="FFFFFFFF">
      <w:start w:val="1"/>
      <w:numFmt w:val="bullet"/>
      <w:lvlText w:val="o"/>
      <w:lvlJc w:val="left"/>
      <w:pPr>
        <w:ind w:left="3660" w:hanging="360"/>
      </w:pPr>
      <w:rPr>
        <w:rFonts w:ascii="Courier New" w:hAnsi="Courier New"/>
        <w:strike w:val="0"/>
        <w:dstrike w:val="0"/>
      </w:rPr>
    </w:lvl>
    <w:lvl w:ilvl="5" w:tplc="FFFFFFFF">
      <w:start w:val="1"/>
      <w:numFmt w:val="bullet"/>
      <w:lvlText w:val=""/>
      <w:lvlJc w:val="left"/>
      <w:pPr>
        <w:ind w:left="4380" w:hanging="360"/>
      </w:pPr>
      <w:rPr>
        <w:rFonts w:ascii="Wingdings" w:hAnsi="Wingdings"/>
        <w:strike w:val="0"/>
        <w:dstrike w:val="0"/>
      </w:rPr>
    </w:lvl>
    <w:lvl w:ilvl="6" w:tplc="FFFFFFFF">
      <w:start w:val="1"/>
      <w:numFmt w:val="bullet"/>
      <w:lvlText w:val=""/>
      <w:lvlJc w:val="left"/>
      <w:pPr>
        <w:ind w:left="5100" w:hanging="360"/>
      </w:pPr>
      <w:rPr>
        <w:rFonts w:ascii="Symbol" w:hAnsi="Symbol"/>
        <w:strike w:val="0"/>
        <w:dstrike w:val="0"/>
      </w:rPr>
    </w:lvl>
    <w:lvl w:ilvl="7" w:tplc="FFFFFFFF">
      <w:start w:val="1"/>
      <w:numFmt w:val="bullet"/>
      <w:lvlText w:val="o"/>
      <w:lvlJc w:val="left"/>
      <w:pPr>
        <w:ind w:left="5820" w:hanging="360"/>
      </w:pPr>
      <w:rPr>
        <w:rFonts w:ascii="Courier New" w:hAnsi="Courier New"/>
        <w:strike w:val="0"/>
        <w:dstrike w:val="0"/>
      </w:rPr>
    </w:lvl>
    <w:lvl w:ilvl="8" w:tplc="FFFFFFFF">
      <w:start w:val="1"/>
      <w:numFmt w:val="bullet"/>
      <w:lvlText w:val=""/>
      <w:lvlJc w:val="left"/>
      <w:pPr>
        <w:ind w:left="6540" w:hanging="360"/>
      </w:pPr>
      <w:rPr>
        <w:rFonts w:ascii="Wingdings" w:hAnsi="Wingdings"/>
        <w:strike w:val="0"/>
        <w:dstrike w:val="0"/>
      </w:rPr>
    </w:lvl>
  </w:abstractNum>
  <w:abstractNum w:abstractNumId="22" w15:restartNumberingAfterBreak="0">
    <w:nsid w:val="57757641"/>
    <w:multiLevelType w:val="multilevel"/>
    <w:tmpl w:val="3A0E87AC"/>
    <w:name w:val="schhead_list"/>
    <w:lvl w:ilvl="0">
      <w:start w:val="1"/>
      <w:numFmt w:val="decimal"/>
      <w:pStyle w:val="Schmainheadinc"/>
      <w:lvlText w:val="Schedule %1  "/>
      <w:lvlJc w:val="left"/>
      <w:pPr>
        <w:tabs>
          <w:tab w:val="left" w:pos="1440"/>
        </w:tabs>
      </w:pPr>
      <w:rPr>
        <w:rFonts w:ascii="Times New Roman" w:hAnsi="Times New Roman"/>
        <w:b/>
        <w:i w:val="0"/>
        <w:caps w:val="0"/>
        <w:strike w:val="0"/>
        <w:dstrike w:val="0"/>
        <w:sz w:val="24"/>
      </w:rPr>
    </w:lvl>
    <w:lvl w:ilvl="1">
      <w:start w:val="1"/>
      <w:numFmt w:val="decimal"/>
      <w:lvlText w:val="%2"/>
      <w:lvlJc w:val="left"/>
      <w:rPr>
        <w:rFonts w:ascii="Times New Roman" w:hAnsi="Times New Roman"/>
        <w:b w:val="0"/>
        <w:i w:val="0"/>
        <w:caps w:val="0"/>
        <w:strike w:val="0"/>
        <w:dstrike w:val="0"/>
        <w:sz w:val="24"/>
      </w:rPr>
    </w:lvl>
    <w:lvl w:ilvl="2">
      <w:start w:val="1"/>
      <w:numFmt w:val="decimal"/>
      <w:lvlText w:val="%3"/>
      <w:lvlJc w:val="left"/>
      <w:rPr>
        <w:rFonts w:ascii="Times New Roman" w:hAnsi="Times New Roman"/>
        <w:b w:val="0"/>
        <w:i w:val="0"/>
        <w:strike w:val="0"/>
        <w:dstrike w:val="0"/>
        <w:sz w:val="24"/>
      </w:rPr>
    </w:lvl>
    <w:lvl w:ilvl="3">
      <w:start w:val="1"/>
      <w:numFmt w:val="decimal"/>
      <w:lvlText w:val="%4"/>
      <w:lvlJc w:val="left"/>
      <w:rPr>
        <w:rFonts w:ascii="Times New Roman" w:hAnsi="Times New Roman"/>
        <w:b w:val="0"/>
        <w:i w:val="0"/>
        <w:strike w:val="0"/>
        <w:dstrike w:val="0"/>
        <w:sz w:val="24"/>
      </w:rPr>
    </w:lvl>
    <w:lvl w:ilvl="4">
      <w:start w:val="1"/>
      <w:numFmt w:val="decimal"/>
      <w:lvlText w:val="%5"/>
      <w:lvlJc w:val="left"/>
      <w:rPr>
        <w:rFonts w:ascii="Times New Roman" w:hAnsi="Times New Roman"/>
        <w:b w:val="0"/>
        <w:i w:val="0"/>
        <w:strike w:val="0"/>
        <w:dstrike w:val="0"/>
        <w:sz w:val="24"/>
      </w:rPr>
    </w:lvl>
    <w:lvl w:ilvl="5">
      <w:start w:val="1"/>
      <w:numFmt w:val="decimal"/>
      <w:lvlText w:val="%6"/>
      <w:lvlJc w:val="left"/>
      <w:rPr>
        <w:rFonts w:ascii="Times New Roman" w:hAnsi="Times New Roman"/>
        <w:b w:val="0"/>
        <w:i w:val="0"/>
        <w:strike w:val="0"/>
        <w:dstrike w:val="0"/>
        <w:sz w:val="22"/>
      </w:rPr>
    </w:lvl>
    <w:lvl w:ilvl="6">
      <w:start w:val="1"/>
      <w:numFmt w:val="decimal"/>
      <w:lvlText w:val="%7"/>
      <w:lvlJc w:val="left"/>
      <w:rPr>
        <w:rFonts w:ascii="Times New Roman" w:hAnsi="Times New Roman"/>
        <w:strike w:val="0"/>
        <w:dstrike w:val="0"/>
      </w:rPr>
    </w:lvl>
    <w:lvl w:ilvl="7">
      <w:start w:val="1"/>
      <w:numFmt w:val="decimal"/>
      <w:lvlText w:val="%8"/>
      <w:lvlJc w:val="left"/>
      <w:rPr>
        <w:rFonts w:ascii="Times New Roman" w:hAnsi="Times New Roman"/>
        <w:b w:val="0"/>
        <w:i w:val="0"/>
        <w:strike w:val="0"/>
        <w:dstrike w:val="0"/>
        <w:sz w:val="22"/>
      </w:rPr>
    </w:lvl>
    <w:lvl w:ilvl="8">
      <w:start w:val="1"/>
      <w:numFmt w:val="decimal"/>
      <w:lvlText w:val="%9"/>
      <w:lvlJc w:val="left"/>
      <w:rPr>
        <w:rFonts w:ascii="Times New Roman" w:hAnsi="Times New Roman"/>
        <w:b w:val="0"/>
        <w:i w:val="0"/>
        <w:strike w:val="0"/>
        <w:dstrike w:val="0"/>
        <w:sz w:val="22"/>
      </w:rPr>
    </w:lvl>
  </w:abstractNum>
  <w:abstractNum w:abstractNumId="23" w15:restartNumberingAfterBreak="0">
    <w:nsid w:val="57E650EE"/>
    <w:multiLevelType w:val="multilevel"/>
    <w:tmpl w:val="E034F020"/>
    <w:lvl w:ilvl="0">
      <w:start w:val="1"/>
      <w:numFmt w:val="decimal"/>
      <w:lvlText w:val="%1"/>
      <w:lvlJc w:val="left"/>
      <w:pPr>
        <w:tabs>
          <w:tab w:val="left" w:pos="360"/>
        </w:tabs>
        <w:ind w:left="360" w:hanging="360"/>
      </w:pPr>
      <w:rPr>
        <w:strike w:val="0"/>
        <w:dstrike w:val="0"/>
      </w:rPr>
    </w:lvl>
    <w:lvl w:ilvl="1">
      <w:start w:val="1"/>
      <w:numFmt w:val="decimal"/>
      <w:lvlText w:val="%1.%2"/>
      <w:lvlJc w:val="left"/>
      <w:pPr>
        <w:tabs>
          <w:tab w:val="left" w:pos="360"/>
        </w:tabs>
        <w:ind w:left="360" w:hanging="360"/>
      </w:pPr>
      <w:rPr>
        <w:strike w:val="0"/>
        <w:dstrike w:val="0"/>
      </w:rPr>
    </w:lvl>
    <w:lvl w:ilvl="2">
      <w:start w:val="1"/>
      <w:numFmt w:val="decimal"/>
      <w:lvlText w:val="%1.%2.%3"/>
      <w:lvlJc w:val="left"/>
      <w:pPr>
        <w:tabs>
          <w:tab w:val="left" w:pos="720"/>
        </w:tabs>
        <w:ind w:left="720" w:hanging="720"/>
      </w:pPr>
      <w:rPr>
        <w:strike w:val="0"/>
        <w:dstrike w:val="0"/>
      </w:rPr>
    </w:lvl>
    <w:lvl w:ilvl="3">
      <w:start w:val="1"/>
      <w:numFmt w:val="decimal"/>
      <w:lvlText w:val="%1.%2.%3.%4"/>
      <w:lvlJc w:val="left"/>
      <w:pPr>
        <w:tabs>
          <w:tab w:val="left" w:pos="720"/>
        </w:tabs>
        <w:ind w:left="720" w:hanging="720"/>
      </w:pPr>
      <w:rPr>
        <w:strike w:val="0"/>
        <w:dstrike w:val="0"/>
      </w:rPr>
    </w:lvl>
    <w:lvl w:ilvl="4">
      <w:start w:val="1"/>
      <w:numFmt w:val="decimal"/>
      <w:lvlText w:val="%1.%2.%3.%4.%5"/>
      <w:lvlJc w:val="left"/>
      <w:pPr>
        <w:tabs>
          <w:tab w:val="left" w:pos="1080"/>
        </w:tabs>
        <w:ind w:left="1080" w:hanging="1080"/>
      </w:pPr>
      <w:rPr>
        <w:strike w:val="0"/>
        <w:dstrike w:val="0"/>
      </w:rPr>
    </w:lvl>
    <w:lvl w:ilvl="5">
      <w:start w:val="1"/>
      <w:numFmt w:val="decimal"/>
      <w:lvlText w:val="%1.%2.%3.%4.%5.%6"/>
      <w:lvlJc w:val="left"/>
      <w:pPr>
        <w:tabs>
          <w:tab w:val="left" w:pos="1080"/>
        </w:tabs>
        <w:ind w:left="1080" w:hanging="1080"/>
      </w:pPr>
      <w:rPr>
        <w:strike w:val="0"/>
        <w:dstrike w:val="0"/>
      </w:rPr>
    </w:lvl>
    <w:lvl w:ilvl="6">
      <w:start w:val="1"/>
      <w:numFmt w:val="decimal"/>
      <w:lvlText w:val="%1.%2.%3.%4.%5.%6.%7"/>
      <w:lvlJc w:val="left"/>
      <w:pPr>
        <w:tabs>
          <w:tab w:val="left" w:pos="1440"/>
        </w:tabs>
        <w:ind w:left="1440" w:hanging="1440"/>
      </w:pPr>
      <w:rPr>
        <w:strike w:val="0"/>
        <w:dstrike w:val="0"/>
      </w:rPr>
    </w:lvl>
    <w:lvl w:ilvl="7">
      <w:start w:val="1"/>
      <w:numFmt w:val="decimal"/>
      <w:lvlText w:val="%1.%2.%3.%4.%5.%6.%7.%8"/>
      <w:lvlJc w:val="left"/>
      <w:pPr>
        <w:tabs>
          <w:tab w:val="left" w:pos="1440"/>
        </w:tabs>
        <w:ind w:left="1440" w:hanging="1440"/>
      </w:pPr>
      <w:rPr>
        <w:strike w:val="0"/>
        <w:dstrike w:val="0"/>
      </w:rPr>
    </w:lvl>
    <w:lvl w:ilvl="8">
      <w:start w:val="1"/>
      <w:numFmt w:val="decimal"/>
      <w:lvlText w:val="%1.%2.%3.%4.%5.%6.%7.%8.%9"/>
      <w:lvlJc w:val="left"/>
      <w:pPr>
        <w:tabs>
          <w:tab w:val="left" w:pos="1800"/>
        </w:tabs>
        <w:ind w:left="1800" w:hanging="1800"/>
      </w:pPr>
      <w:rPr>
        <w:strike w:val="0"/>
        <w:dstrike w:val="0"/>
      </w:rPr>
    </w:lvl>
  </w:abstractNum>
  <w:abstractNum w:abstractNumId="24" w15:restartNumberingAfterBreak="0">
    <w:nsid w:val="5C282B65"/>
    <w:multiLevelType w:val="hybridMultilevel"/>
    <w:tmpl w:val="F62817FC"/>
    <w:lvl w:ilvl="0" w:tplc="FFFFFFFF">
      <w:start w:val="1"/>
      <w:numFmt w:val="decimal"/>
      <w:pStyle w:val="Schmainheadsingle"/>
      <w:lvlText w:val="Schedule"/>
      <w:lvlJc w:val="left"/>
      <w:pPr>
        <w:tabs>
          <w:tab w:val="left" w:pos="720"/>
        </w:tabs>
        <w:ind w:left="720" w:hanging="720"/>
      </w:pPr>
      <w:rPr>
        <w:strike w:val="0"/>
        <w:dstrike w:val="0"/>
      </w:rPr>
    </w:lvl>
    <w:lvl w:ilvl="1" w:tplc="FFFFFFFF">
      <w:start w:val="1"/>
      <w:numFmt w:val="lowerLetter"/>
      <w:lvlText w:val="%2."/>
      <w:lvlJc w:val="left"/>
      <w:pPr>
        <w:tabs>
          <w:tab w:val="left" w:pos="1440"/>
        </w:tabs>
        <w:ind w:left="1440" w:hanging="360"/>
      </w:pPr>
      <w:rPr>
        <w:strike w:val="0"/>
        <w:dstrike w:val="0"/>
      </w:rPr>
    </w:lvl>
    <w:lvl w:ilvl="2" w:tplc="FFFFFFFF">
      <w:start w:val="1"/>
      <w:numFmt w:val="lowerRoman"/>
      <w:lvlText w:val="%3."/>
      <w:lvlJc w:val="right"/>
      <w:pPr>
        <w:tabs>
          <w:tab w:val="left" w:pos="2160"/>
        </w:tabs>
        <w:ind w:left="2160" w:hanging="180"/>
      </w:pPr>
      <w:rPr>
        <w:strike w:val="0"/>
        <w:dstrike w:val="0"/>
      </w:rPr>
    </w:lvl>
    <w:lvl w:ilvl="3" w:tplc="FFFFFFFF">
      <w:start w:val="1"/>
      <w:numFmt w:val="decimal"/>
      <w:lvlText w:val="%4."/>
      <w:lvlJc w:val="left"/>
      <w:pPr>
        <w:tabs>
          <w:tab w:val="left" w:pos="2880"/>
        </w:tabs>
        <w:ind w:left="2880" w:hanging="360"/>
      </w:pPr>
      <w:rPr>
        <w:strike w:val="0"/>
        <w:dstrike w:val="0"/>
      </w:rPr>
    </w:lvl>
    <w:lvl w:ilvl="4" w:tplc="FFFFFFFF">
      <w:start w:val="1"/>
      <w:numFmt w:val="lowerLetter"/>
      <w:lvlText w:val="%5."/>
      <w:lvlJc w:val="left"/>
      <w:pPr>
        <w:tabs>
          <w:tab w:val="left" w:pos="3600"/>
        </w:tabs>
        <w:ind w:left="3600" w:hanging="360"/>
      </w:pPr>
      <w:rPr>
        <w:strike w:val="0"/>
        <w:dstrike w:val="0"/>
      </w:rPr>
    </w:lvl>
    <w:lvl w:ilvl="5" w:tplc="FFFFFFFF">
      <w:start w:val="1"/>
      <w:numFmt w:val="lowerRoman"/>
      <w:lvlText w:val="%6."/>
      <w:lvlJc w:val="right"/>
      <w:pPr>
        <w:tabs>
          <w:tab w:val="left" w:pos="4320"/>
        </w:tabs>
        <w:ind w:left="4320" w:hanging="180"/>
      </w:pPr>
      <w:rPr>
        <w:strike w:val="0"/>
        <w:dstrike w:val="0"/>
      </w:rPr>
    </w:lvl>
    <w:lvl w:ilvl="6" w:tplc="FFFFFFFF">
      <w:start w:val="1"/>
      <w:numFmt w:val="decimal"/>
      <w:lvlText w:val="%7."/>
      <w:lvlJc w:val="left"/>
      <w:pPr>
        <w:tabs>
          <w:tab w:val="left" w:pos="5040"/>
        </w:tabs>
        <w:ind w:left="5040" w:hanging="360"/>
      </w:pPr>
      <w:rPr>
        <w:strike w:val="0"/>
        <w:dstrike w:val="0"/>
      </w:rPr>
    </w:lvl>
    <w:lvl w:ilvl="7" w:tplc="FFFFFFFF">
      <w:start w:val="1"/>
      <w:numFmt w:val="lowerLetter"/>
      <w:lvlText w:val="%8."/>
      <w:lvlJc w:val="left"/>
      <w:pPr>
        <w:tabs>
          <w:tab w:val="left" w:pos="5760"/>
        </w:tabs>
        <w:ind w:left="5760" w:hanging="360"/>
      </w:pPr>
      <w:rPr>
        <w:strike w:val="0"/>
        <w:dstrike w:val="0"/>
      </w:rPr>
    </w:lvl>
    <w:lvl w:ilvl="8" w:tplc="FFFFFFFF">
      <w:start w:val="1"/>
      <w:numFmt w:val="lowerRoman"/>
      <w:lvlText w:val="%9."/>
      <w:lvlJc w:val="right"/>
      <w:pPr>
        <w:tabs>
          <w:tab w:val="left" w:pos="6480"/>
        </w:tabs>
        <w:ind w:left="6480" w:hanging="180"/>
      </w:pPr>
      <w:rPr>
        <w:strike w:val="0"/>
        <w:dstrike w:val="0"/>
      </w:rPr>
    </w:lvl>
  </w:abstractNum>
  <w:abstractNum w:abstractNumId="25" w15:restartNumberingAfterBreak="0">
    <w:nsid w:val="62F93AE2"/>
    <w:multiLevelType w:val="hybridMultilevel"/>
    <w:tmpl w:val="98743CD0"/>
    <w:lvl w:ilvl="0" w:tplc="FFFFFFFF">
      <w:start w:val="3"/>
      <w:numFmt w:val="upperLetter"/>
      <w:lvlText w:val="%1."/>
      <w:lvlJc w:val="left"/>
      <w:pPr>
        <w:ind w:left="1084" w:hanging="360"/>
      </w:pPr>
      <w:rPr>
        <w:strike w:val="0"/>
        <w:dstrike w:val="0"/>
      </w:rPr>
    </w:lvl>
    <w:lvl w:ilvl="1" w:tplc="FFFFFFFF">
      <w:start w:val="1"/>
      <w:numFmt w:val="lowerLetter"/>
      <w:lvlText w:val="%2."/>
      <w:lvlJc w:val="left"/>
      <w:pPr>
        <w:ind w:left="1804" w:hanging="360"/>
      </w:pPr>
      <w:rPr>
        <w:strike w:val="0"/>
        <w:dstrike w:val="0"/>
      </w:rPr>
    </w:lvl>
    <w:lvl w:ilvl="2" w:tplc="FFFFFFFF">
      <w:start w:val="1"/>
      <w:numFmt w:val="lowerRoman"/>
      <w:lvlText w:val="%3."/>
      <w:lvlJc w:val="right"/>
      <w:pPr>
        <w:ind w:left="2524" w:hanging="180"/>
      </w:pPr>
      <w:rPr>
        <w:strike w:val="0"/>
        <w:dstrike w:val="0"/>
      </w:rPr>
    </w:lvl>
    <w:lvl w:ilvl="3" w:tplc="FFFFFFFF">
      <w:start w:val="1"/>
      <w:numFmt w:val="decimal"/>
      <w:lvlText w:val="%4."/>
      <w:lvlJc w:val="left"/>
      <w:pPr>
        <w:ind w:left="3244" w:hanging="360"/>
      </w:pPr>
      <w:rPr>
        <w:strike w:val="0"/>
        <w:dstrike w:val="0"/>
      </w:rPr>
    </w:lvl>
    <w:lvl w:ilvl="4" w:tplc="FFFFFFFF">
      <w:start w:val="1"/>
      <w:numFmt w:val="lowerLetter"/>
      <w:lvlText w:val="%5."/>
      <w:lvlJc w:val="left"/>
      <w:pPr>
        <w:ind w:left="3964" w:hanging="360"/>
      </w:pPr>
      <w:rPr>
        <w:strike w:val="0"/>
        <w:dstrike w:val="0"/>
      </w:rPr>
    </w:lvl>
    <w:lvl w:ilvl="5" w:tplc="FFFFFFFF">
      <w:start w:val="1"/>
      <w:numFmt w:val="lowerRoman"/>
      <w:lvlText w:val="%6."/>
      <w:lvlJc w:val="right"/>
      <w:pPr>
        <w:ind w:left="4684" w:hanging="180"/>
      </w:pPr>
      <w:rPr>
        <w:strike w:val="0"/>
        <w:dstrike w:val="0"/>
      </w:rPr>
    </w:lvl>
    <w:lvl w:ilvl="6" w:tplc="FFFFFFFF">
      <w:start w:val="1"/>
      <w:numFmt w:val="decimal"/>
      <w:lvlText w:val="%7."/>
      <w:lvlJc w:val="left"/>
      <w:pPr>
        <w:ind w:left="5404" w:hanging="360"/>
      </w:pPr>
      <w:rPr>
        <w:strike w:val="0"/>
        <w:dstrike w:val="0"/>
      </w:rPr>
    </w:lvl>
    <w:lvl w:ilvl="7" w:tplc="FFFFFFFF">
      <w:start w:val="1"/>
      <w:numFmt w:val="lowerLetter"/>
      <w:lvlText w:val="%8."/>
      <w:lvlJc w:val="left"/>
      <w:pPr>
        <w:ind w:left="6124" w:hanging="360"/>
      </w:pPr>
      <w:rPr>
        <w:strike w:val="0"/>
        <w:dstrike w:val="0"/>
      </w:rPr>
    </w:lvl>
    <w:lvl w:ilvl="8" w:tplc="FFFFFFFF">
      <w:start w:val="1"/>
      <w:numFmt w:val="lowerRoman"/>
      <w:lvlText w:val="%9."/>
      <w:lvlJc w:val="right"/>
      <w:pPr>
        <w:ind w:left="6844" w:hanging="180"/>
      </w:pPr>
      <w:rPr>
        <w:strike w:val="0"/>
        <w:dstrike w:val="0"/>
      </w:rPr>
    </w:lvl>
  </w:abstractNum>
  <w:abstractNum w:abstractNumId="26" w15:restartNumberingAfterBreak="0">
    <w:nsid w:val="661803A2"/>
    <w:multiLevelType w:val="multilevel"/>
    <w:tmpl w:val="EFB22EFC"/>
    <w:name w:val="zzmpFWB||FW Body Text|2|3|1|1|0|49||1|0|32||1|0|32||1|0|32||1|0|32||1|0|32||1|0|32||1|0|32||mpNA||"/>
    <w:lvl w:ilvl="0">
      <w:start w:val="1"/>
      <w:numFmt w:val="decimal"/>
      <w:pStyle w:val="FWBL1"/>
      <w:lvlText w:val="%1."/>
      <w:lvlJc w:val="left"/>
      <w:pPr>
        <w:tabs>
          <w:tab w:val="left" w:pos="720"/>
        </w:tabs>
      </w:pPr>
      <w:rPr>
        <w:rFonts w:ascii="Arial" w:hAnsi="Arial"/>
        <w:b/>
        <w:i w:val="0"/>
        <w:caps w:val="0"/>
        <w:strike w:val="0"/>
        <w:dstrike w:val="0"/>
        <w:color w:val="auto"/>
      </w:rPr>
    </w:lvl>
    <w:lvl w:ilvl="1">
      <w:start w:val="1"/>
      <w:numFmt w:val="decimal"/>
      <w:pStyle w:val="FWBL2"/>
      <w:lvlText w:val="%1.%2"/>
      <w:lvlJc w:val="left"/>
      <w:pPr>
        <w:tabs>
          <w:tab w:val="left" w:pos="720"/>
        </w:tabs>
      </w:pPr>
      <w:rPr>
        <w:rFonts w:ascii="Arial" w:hAnsi="Arial"/>
        <w:b w:val="0"/>
        <w:i w:val="0"/>
        <w:caps w:val="0"/>
        <w:strike w:val="0"/>
        <w:dstrike w:val="0"/>
        <w:color w:val="auto"/>
      </w:rPr>
    </w:lvl>
    <w:lvl w:ilvl="2">
      <w:start w:val="1"/>
      <w:numFmt w:val="lowerLetter"/>
      <w:pStyle w:val="FWBL3"/>
      <w:lvlText w:val="(%3)"/>
      <w:lvlJc w:val="left"/>
      <w:pPr>
        <w:tabs>
          <w:tab w:val="left" w:pos="720"/>
        </w:tabs>
        <w:ind w:left="720" w:hanging="720"/>
      </w:pPr>
      <w:rPr>
        <w:rFonts w:ascii="Arial" w:hAnsi="Arial"/>
        <w:b w:val="0"/>
        <w:i w:val="0"/>
        <w:caps w:val="0"/>
        <w:strike w:val="0"/>
        <w:dstrike w:val="0"/>
        <w:color w:val="auto"/>
      </w:rPr>
    </w:lvl>
    <w:lvl w:ilvl="3">
      <w:start w:val="1"/>
      <w:numFmt w:val="lowerRoman"/>
      <w:pStyle w:val="FWBL4"/>
      <w:lvlText w:val="(%4)"/>
      <w:lvlJc w:val="right"/>
      <w:pPr>
        <w:tabs>
          <w:tab w:val="left" w:pos="1440"/>
        </w:tabs>
        <w:ind w:left="1440" w:hanging="216"/>
      </w:pPr>
      <w:rPr>
        <w:rFonts w:ascii="Times New Roman" w:hAnsi="Times New Roman"/>
        <w:b w:val="0"/>
        <w:i w:val="0"/>
        <w:caps w:val="0"/>
        <w:strike w:val="0"/>
        <w:dstrike w:val="0"/>
        <w:color w:val="auto"/>
      </w:rPr>
    </w:lvl>
    <w:lvl w:ilvl="4">
      <w:start w:val="1"/>
      <w:numFmt w:val="upperLetter"/>
      <w:pStyle w:val="FWBL5"/>
      <w:lvlText w:val="(%5)"/>
      <w:lvlJc w:val="left"/>
      <w:pPr>
        <w:tabs>
          <w:tab w:val="left" w:pos="2160"/>
        </w:tabs>
        <w:ind w:left="2160" w:hanging="720"/>
      </w:pPr>
      <w:rPr>
        <w:rFonts w:ascii="Times New Roman" w:hAnsi="Times New Roman"/>
        <w:b w:val="0"/>
        <w:i w:val="0"/>
        <w:caps w:val="0"/>
        <w:strike w:val="0"/>
        <w:dstrike w:val="0"/>
        <w:color w:val="auto"/>
      </w:rPr>
    </w:lvl>
    <w:lvl w:ilvl="5">
      <w:start w:val="1"/>
      <w:numFmt w:val="upperRoman"/>
      <w:pStyle w:val="FWBL6"/>
      <w:lvlText w:val="(%6)"/>
      <w:lvlJc w:val="right"/>
      <w:pPr>
        <w:tabs>
          <w:tab w:val="left" w:pos="2880"/>
        </w:tabs>
        <w:ind w:left="2880" w:hanging="216"/>
      </w:pPr>
      <w:rPr>
        <w:rFonts w:ascii="Times New Roman" w:hAnsi="Times New Roman"/>
        <w:b w:val="0"/>
        <w:i w:val="0"/>
        <w:caps w:val="0"/>
        <w:strike w:val="0"/>
        <w:dstrike w:val="0"/>
        <w:color w:val="auto"/>
      </w:rPr>
    </w:lvl>
    <w:lvl w:ilvl="6">
      <w:start w:val="27"/>
      <w:numFmt w:val="lowerLetter"/>
      <w:pStyle w:val="FWBL7"/>
      <w:lvlText w:val="(%7)"/>
      <w:lvlJc w:val="left"/>
      <w:pPr>
        <w:tabs>
          <w:tab w:val="left" w:pos="3600"/>
        </w:tabs>
        <w:ind w:left="3600" w:hanging="720"/>
      </w:pPr>
      <w:rPr>
        <w:rFonts w:ascii="Times New Roman" w:hAnsi="Times New Roman"/>
        <w:b w:val="0"/>
        <w:i w:val="0"/>
        <w:caps w:val="0"/>
        <w:strike w:val="0"/>
        <w:dstrike w:val="0"/>
        <w:color w:val="auto"/>
      </w:rPr>
    </w:lvl>
    <w:lvl w:ilvl="7">
      <w:start w:val="1"/>
      <w:numFmt w:val="decimal"/>
      <w:pStyle w:val="FWBL8"/>
      <w:lvlText w:val="(%8)"/>
      <w:lvlJc w:val="left"/>
      <w:pPr>
        <w:tabs>
          <w:tab w:val="left" w:pos="4320"/>
        </w:tabs>
        <w:ind w:left="4320" w:hanging="720"/>
      </w:pPr>
      <w:rPr>
        <w:rFonts w:ascii="Times New Roman" w:hAnsi="Times New Roman"/>
        <w:b w:val="0"/>
        <w:i w:val="0"/>
        <w:caps w:val="0"/>
        <w:strike w:val="0"/>
        <w:dstrike w:val="0"/>
        <w:color w:val="auto"/>
      </w:rPr>
    </w:lvl>
    <w:lvl w:ilvl="8">
      <w:start w:val="1"/>
      <w:numFmt w:val="lowerRoman"/>
      <w:lvlText w:val="%9)"/>
      <w:lvlJc w:val="left"/>
      <w:pPr>
        <w:tabs>
          <w:tab w:val="left" w:pos="5760"/>
        </w:tabs>
        <w:ind w:left="5760" w:hanging="720"/>
      </w:pPr>
      <w:rPr>
        <w:rFonts w:ascii="Times New Roman" w:hAnsi="Times New Roman"/>
        <w:b w:val="0"/>
        <w:i w:val="0"/>
        <w:caps w:val="0"/>
        <w:strike w:val="0"/>
        <w:dstrike w:val="0"/>
        <w:color w:val="auto"/>
      </w:rPr>
    </w:lvl>
  </w:abstractNum>
  <w:abstractNum w:abstractNumId="27" w15:restartNumberingAfterBreak="0">
    <w:nsid w:val="66966731"/>
    <w:multiLevelType w:val="multilevel"/>
    <w:tmpl w:val="A4A030CA"/>
    <w:lvl w:ilvl="0">
      <w:start w:val="1"/>
      <w:numFmt w:val="upperLetter"/>
      <w:pStyle w:val="ABackground"/>
      <w:lvlText w:val="(%1)"/>
      <w:lvlJc w:val="left"/>
      <w:pPr>
        <w:tabs>
          <w:tab w:val="left" w:pos="720"/>
        </w:tabs>
        <w:ind w:left="720" w:hanging="720"/>
      </w:pPr>
      <w:rPr>
        <w:rFonts w:ascii="Times New Roman" w:hAnsi="Times New Roman"/>
        <w:b w:val="0"/>
        <w:i w:val="0"/>
        <w:caps/>
        <w:strike w:val="0"/>
        <w:dstrike w:val="0"/>
        <w:sz w:val="20"/>
      </w:rPr>
    </w:lvl>
    <w:lvl w:ilvl="1">
      <w:start w:val="1"/>
      <w:numFmt w:val="lowerLetter"/>
      <w:pStyle w:val="BackSubClause"/>
      <w:lvlText w:val="(%2)"/>
      <w:lvlJc w:val="left"/>
      <w:pPr>
        <w:tabs>
          <w:tab w:val="left" w:pos="1555"/>
        </w:tabs>
        <w:ind w:left="1555" w:hanging="561"/>
      </w:pPr>
      <w:rPr>
        <w:rFonts w:ascii="Times New Roman" w:hAnsi="Times New Roman"/>
        <w:b w:val="0"/>
        <w:i w:val="0"/>
        <w:caps w:val="0"/>
        <w:strike w:val="0"/>
        <w:dstrike w:val="0"/>
        <w:sz w:val="20"/>
      </w:rPr>
    </w:lvl>
    <w:lvl w:ilvl="2">
      <w:start w:val="1"/>
      <w:numFmt w:val="lowerLetter"/>
      <w:lvlText w:val="(%3)"/>
      <w:lvlJc w:val="left"/>
      <w:pPr>
        <w:tabs>
          <w:tab w:val="left" w:pos="1559"/>
        </w:tabs>
        <w:ind w:left="1559" w:hanging="567"/>
      </w:pPr>
      <w:rPr>
        <w:rFonts w:ascii="Times New Roman" w:hAnsi="Times New Roman"/>
        <w:b w:val="0"/>
        <w:i w:val="0"/>
        <w:strike w:val="0"/>
        <w:dstrike w:val="0"/>
        <w:sz w:val="20"/>
      </w:rPr>
    </w:lvl>
    <w:lvl w:ilvl="3">
      <w:start w:val="1"/>
      <w:numFmt w:val="lowerRoman"/>
      <w:lvlText w:val="(%4)"/>
      <w:lvlJc w:val="left"/>
      <w:pPr>
        <w:tabs>
          <w:tab w:val="left" w:pos="2421"/>
        </w:tabs>
        <w:ind w:left="2268" w:hanging="567"/>
      </w:pPr>
      <w:rPr>
        <w:rFonts w:ascii="Times New Roman" w:hAnsi="Times New Roman"/>
        <w:b w:val="0"/>
        <w:i w:val="0"/>
        <w:strike w:val="0"/>
        <w:dstrike w:val="0"/>
        <w:sz w:val="20"/>
      </w:rPr>
    </w:lvl>
    <w:lvl w:ilvl="4">
      <w:start w:val="1"/>
      <w:numFmt w:val="upperLetter"/>
      <w:lvlText w:val="(%5)"/>
      <w:lvlJc w:val="left"/>
      <w:pPr>
        <w:tabs>
          <w:tab w:val="left" w:pos="2880"/>
        </w:tabs>
        <w:ind w:left="2880" w:hanging="720"/>
      </w:pPr>
      <w:rPr>
        <w:rFonts w:ascii="Times New Roman" w:hAnsi="Times New Roman"/>
        <w:b w:val="0"/>
        <w:i w:val="0"/>
        <w:strike w:val="0"/>
        <w:dstrike w:val="0"/>
        <w:sz w:val="22"/>
      </w:rPr>
    </w:lvl>
    <w:lvl w:ilvl="5">
      <w:start w:val="1"/>
      <w:numFmt w:val="decimal"/>
      <w:lvlText w:val="%6."/>
      <w:lvlJc w:val="left"/>
      <w:pPr>
        <w:tabs>
          <w:tab w:val="left" w:pos="3600"/>
        </w:tabs>
        <w:ind w:left="3600" w:hanging="720"/>
      </w:pPr>
      <w:rPr>
        <w:rFonts w:ascii="Times New Roman" w:hAnsi="Times New Roman"/>
        <w:b w:val="0"/>
        <w:i w:val="0"/>
        <w:strike w:val="0"/>
        <w:dstrike w:val="0"/>
        <w:sz w:val="22"/>
      </w:rPr>
    </w:lvl>
    <w:lvl w:ilvl="6">
      <w:start w:val="1"/>
      <w:numFmt w:val="decimal"/>
      <w:lvlText w:val="%7."/>
      <w:lvlJc w:val="left"/>
      <w:pPr>
        <w:tabs>
          <w:tab w:val="left" w:pos="4320"/>
        </w:tabs>
        <w:ind w:left="4320" w:hanging="720"/>
      </w:pPr>
      <w:rPr>
        <w:strike w:val="0"/>
        <w:dstrike w:val="0"/>
      </w:rPr>
    </w:lvl>
    <w:lvl w:ilvl="7">
      <w:start w:val="1"/>
      <w:numFmt w:val="decimal"/>
      <w:lvlText w:val="%8."/>
      <w:lvlJc w:val="left"/>
      <w:pPr>
        <w:tabs>
          <w:tab w:val="left" w:pos="5040"/>
        </w:tabs>
        <w:ind w:left="5040" w:hanging="720"/>
      </w:pPr>
      <w:rPr>
        <w:rFonts w:ascii="Times New Roman" w:hAnsi="Times New Roman"/>
        <w:b w:val="0"/>
        <w:i w:val="0"/>
        <w:strike w:val="0"/>
        <w:dstrike w:val="0"/>
        <w:sz w:val="22"/>
      </w:rPr>
    </w:lvl>
    <w:lvl w:ilvl="8">
      <w:start w:val="1"/>
      <w:numFmt w:val="decimal"/>
      <w:lvlText w:val="%9."/>
      <w:lvlJc w:val="left"/>
      <w:pPr>
        <w:tabs>
          <w:tab w:val="left" w:pos="5760"/>
        </w:tabs>
        <w:ind w:left="5760" w:hanging="720"/>
      </w:pPr>
      <w:rPr>
        <w:rFonts w:ascii="Times New Roman" w:hAnsi="Times New Roman"/>
        <w:b w:val="0"/>
        <w:i w:val="0"/>
        <w:strike w:val="0"/>
        <w:dstrike w:val="0"/>
        <w:sz w:val="22"/>
      </w:rPr>
    </w:lvl>
  </w:abstractNum>
  <w:abstractNum w:abstractNumId="28" w15:restartNumberingAfterBreak="0">
    <w:nsid w:val="6A14466B"/>
    <w:multiLevelType w:val="hybridMultilevel"/>
    <w:tmpl w:val="5054130E"/>
    <w:lvl w:ilvl="0" w:tplc="FFFFFFFF">
      <w:start w:val="1"/>
      <w:numFmt w:val="bullet"/>
      <w:pStyle w:val="Bullet"/>
      <w:lvlText w:val="·"/>
      <w:lvlJc w:val="left"/>
      <w:pPr>
        <w:tabs>
          <w:tab w:val="left" w:pos="720"/>
        </w:tabs>
        <w:ind w:left="720" w:hanging="360"/>
      </w:pPr>
      <w:rPr>
        <w:rFonts w:ascii="Symbol" w:hAnsi="Symbol"/>
        <w:strike w:val="0"/>
        <w:dstrike w:val="0"/>
      </w:rPr>
    </w:lvl>
    <w:lvl w:ilvl="1" w:tplc="FFFFFFFF">
      <w:start w:val="1"/>
      <w:numFmt w:val="bullet"/>
      <w:lvlText w:val="·"/>
      <w:lvlJc w:val="left"/>
      <w:pPr>
        <w:tabs>
          <w:tab w:val="left" w:pos="1440"/>
        </w:tabs>
        <w:ind w:left="1440" w:hanging="360"/>
      </w:pPr>
      <w:rPr>
        <w:rFonts w:ascii="Symbol" w:hAnsi="Symbol"/>
        <w:strike w:val="0"/>
        <w:dstrike w:val="0"/>
      </w:rPr>
    </w:lvl>
    <w:lvl w:ilvl="2" w:tplc="FFFFFFFF">
      <w:start w:val="1"/>
      <w:numFmt w:val="bullet"/>
      <w:lvlText w:val="·"/>
      <w:lvlJc w:val="left"/>
      <w:pPr>
        <w:tabs>
          <w:tab w:val="left" w:pos="2160"/>
        </w:tabs>
        <w:ind w:left="2160" w:hanging="360"/>
      </w:pPr>
      <w:rPr>
        <w:rFonts w:ascii="Symbol" w:hAnsi="Symbol"/>
        <w:strike w:val="0"/>
        <w:dstrike w:val="0"/>
      </w:rPr>
    </w:lvl>
    <w:lvl w:ilvl="3" w:tplc="FFFFFFFF">
      <w:start w:val="1"/>
      <w:numFmt w:val="bullet"/>
      <w:lvlText w:val="·"/>
      <w:lvlJc w:val="left"/>
      <w:pPr>
        <w:tabs>
          <w:tab w:val="left" w:pos="2880"/>
        </w:tabs>
        <w:ind w:left="2880" w:hanging="360"/>
      </w:pPr>
      <w:rPr>
        <w:rFonts w:ascii="Symbol" w:hAnsi="Symbol"/>
        <w:strike w:val="0"/>
        <w:dstrike w:val="0"/>
      </w:rPr>
    </w:lvl>
    <w:lvl w:ilvl="4" w:tplc="FFFFFFFF">
      <w:start w:val="1"/>
      <w:numFmt w:val="bullet"/>
      <w:lvlText w:val="o"/>
      <w:lvlJc w:val="left"/>
      <w:pPr>
        <w:tabs>
          <w:tab w:val="left" w:pos="3600"/>
        </w:tabs>
        <w:ind w:left="3600" w:hanging="360"/>
      </w:pPr>
      <w:rPr>
        <w:rFonts w:ascii="Courier New" w:hAnsi="Courier New"/>
        <w:strike w:val="0"/>
        <w:dstrike w:val="0"/>
      </w:rPr>
    </w:lvl>
    <w:lvl w:ilvl="5" w:tplc="FFFFFFFF">
      <w:start w:val="1"/>
      <w:numFmt w:val="bullet"/>
      <w:lvlText w:val="§"/>
      <w:lvlJc w:val="left"/>
      <w:pPr>
        <w:tabs>
          <w:tab w:val="left" w:pos="4320"/>
        </w:tabs>
        <w:ind w:left="4320" w:hanging="360"/>
      </w:pPr>
      <w:rPr>
        <w:rFonts w:ascii="Wingdings" w:hAnsi="Wingdings"/>
        <w:strike w:val="0"/>
        <w:dstrike w:val="0"/>
      </w:rPr>
    </w:lvl>
    <w:lvl w:ilvl="6" w:tplc="FFFFFFFF">
      <w:start w:val="1"/>
      <w:numFmt w:val="bullet"/>
      <w:lvlText w:val="·"/>
      <w:lvlJc w:val="left"/>
      <w:pPr>
        <w:tabs>
          <w:tab w:val="left" w:pos="5040"/>
        </w:tabs>
        <w:ind w:left="5040" w:hanging="360"/>
      </w:pPr>
      <w:rPr>
        <w:rFonts w:ascii="Symbol" w:hAnsi="Symbol"/>
        <w:strike w:val="0"/>
        <w:dstrike w:val="0"/>
      </w:rPr>
    </w:lvl>
    <w:lvl w:ilvl="7" w:tplc="FFFFFFFF">
      <w:start w:val="1"/>
      <w:numFmt w:val="bullet"/>
      <w:lvlText w:val="o"/>
      <w:lvlJc w:val="left"/>
      <w:pPr>
        <w:tabs>
          <w:tab w:val="left" w:pos="5760"/>
        </w:tabs>
        <w:ind w:left="5760" w:hanging="360"/>
      </w:pPr>
      <w:rPr>
        <w:rFonts w:ascii="Courier New" w:hAnsi="Courier New"/>
        <w:strike w:val="0"/>
        <w:dstrike w:val="0"/>
      </w:rPr>
    </w:lvl>
    <w:lvl w:ilvl="8" w:tplc="FFFFFFFF">
      <w:start w:val="1"/>
      <w:numFmt w:val="bullet"/>
      <w:lvlText w:val="§"/>
      <w:lvlJc w:val="left"/>
      <w:pPr>
        <w:tabs>
          <w:tab w:val="left" w:pos="6480"/>
        </w:tabs>
        <w:ind w:left="6480" w:hanging="360"/>
      </w:pPr>
      <w:rPr>
        <w:rFonts w:ascii="Wingdings" w:hAnsi="Wingdings"/>
        <w:strike w:val="0"/>
        <w:dstrike w:val="0"/>
      </w:rPr>
    </w:lvl>
  </w:abstractNum>
  <w:abstractNum w:abstractNumId="29" w15:restartNumberingAfterBreak="0">
    <w:nsid w:val="6EC43191"/>
    <w:multiLevelType w:val="hybridMultilevel"/>
    <w:tmpl w:val="01A090BE"/>
    <w:lvl w:ilvl="0" w:tplc="FFFFFFFF">
      <w:start w:val="1"/>
      <w:numFmt w:val="upperLetter"/>
      <w:lvlText w:val="%1."/>
      <w:lvlJc w:val="left"/>
      <w:pPr>
        <w:ind w:left="720" w:hanging="360"/>
      </w:pPr>
      <w:rPr>
        <w:strike w:val="0"/>
        <w:dstrike w:val="0"/>
      </w:rPr>
    </w:lvl>
    <w:lvl w:ilvl="1" w:tplc="FFFFFFFF">
      <w:start w:val="1"/>
      <w:numFmt w:val="lowerLetter"/>
      <w:lvlText w:val="%2."/>
      <w:lvlJc w:val="left"/>
      <w:pPr>
        <w:ind w:left="1440" w:hanging="360"/>
      </w:pPr>
      <w:rPr>
        <w:strike w:val="0"/>
        <w:dstrike w:val="0"/>
      </w:rPr>
    </w:lvl>
    <w:lvl w:ilvl="2" w:tplc="FFFFFFFF">
      <w:start w:val="1"/>
      <w:numFmt w:val="lowerRoman"/>
      <w:lvlText w:val="%3."/>
      <w:lvlJc w:val="right"/>
      <w:pPr>
        <w:ind w:left="2160" w:hanging="180"/>
      </w:pPr>
      <w:rPr>
        <w:strike w:val="0"/>
        <w:dstrike w:val="0"/>
      </w:rPr>
    </w:lvl>
    <w:lvl w:ilvl="3" w:tplc="FFFFFFFF">
      <w:start w:val="1"/>
      <w:numFmt w:val="decimal"/>
      <w:lvlText w:val="%4."/>
      <w:lvlJc w:val="left"/>
      <w:pPr>
        <w:ind w:left="2880" w:hanging="360"/>
      </w:pPr>
      <w:rPr>
        <w:strike w:val="0"/>
        <w:dstrike w:val="0"/>
      </w:rPr>
    </w:lvl>
    <w:lvl w:ilvl="4" w:tplc="FFFFFFFF">
      <w:start w:val="1"/>
      <w:numFmt w:val="lowerLetter"/>
      <w:lvlText w:val="%5."/>
      <w:lvlJc w:val="left"/>
      <w:pPr>
        <w:ind w:left="3600" w:hanging="360"/>
      </w:pPr>
      <w:rPr>
        <w:strike w:val="0"/>
        <w:dstrike w:val="0"/>
      </w:rPr>
    </w:lvl>
    <w:lvl w:ilvl="5" w:tplc="FFFFFFFF">
      <w:start w:val="1"/>
      <w:numFmt w:val="lowerRoman"/>
      <w:lvlText w:val="%6."/>
      <w:lvlJc w:val="right"/>
      <w:pPr>
        <w:ind w:left="4320" w:hanging="180"/>
      </w:pPr>
      <w:rPr>
        <w:strike w:val="0"/>
        <w:dstrike w:val="0"/>
      </w:rPr>
    </w:lvl>
    <w:lvl w:ilvl="6" w:tplc="FFFFFFFF">
      <w:start w:val="1"/>
      <w:numFmt w:val="decimal"/>
      <w:lvlText w:val="%7."/>
      <w:lvlJc w:val="left"/>
      <w:pPr>
        <w:ind w:left="5040" w:hanging="360"/>
      </w:pPr>
      <w:rPr>
        <w:strike w:val="0"/>
        <w:dstrike w:val="0"/>
      </w:rPr>
    </w:lvl>
    <w:lvl w:ilvl="7" w:tplc="FFFFFFFF">
      <w:start w:val="1"/>
      <w:numFmt w:val="lowerLetter"/>
      <w:lvlText w:val="%8."/>
      <w:lvlJc w:val="left"/>
      <w:pPr>
        <w:ind w:left="5760" w:hanging="360"/>
      </w:pPr>
      <w:rPr>
        <w:strike w:val="0"/>
        <w:dstrike w:val="0"/>
      </w:rPr>
    </w:lvl>
    <w:lvl w:ilvl="8" w:tplc="FFFFFFFF">
      <w:start w:val="1"/>
      <w:numFmt w:val="lowerRoman"/>
      <w:lvlText w:val="%9."/>
      <w:lvlJc w:val="right"/>
      <w:pPr>
        <w:ind w:left="6480" w:hanging="180"/>
      </w:pPr>
      <w:rPr>
        <w:strike w:val="0"/>
        <w:dstrike w:val="0"/>
      </w:rPr>
    </w:lvl>
  </w:abstractNum>
  <w:abstractNum w:abstractNumId="30" w15:restartNumberingAfterBreak="0">
    <w:nsid w:val="771777AD"/>
    <w:multiLevelType w:val="multilevel"/>
    <w:tmpl w:val="019C28B4"/>
    <w:lvl w:ilvl="0">
      <w:start w:val="1"/>
      <w:numFmt w:val="decimal"/>
      <w:pStyle w:val="1Parties"/>
      <w:lvlText w:val="(%1)"/>
      <w:lvlJc w:val="left"/>
      <w:pPr>
        <w:tabs>
          <w:tab w:val="left" w:pos="720"/>
        </w:tabs>
        <w:ind w:left="720" w:hanging="720"/>
      </w:pPr>
      <w:rPr>
        <w:strike w:val="0"/>
        <w:dstrike w:val="0"/>
      </w:rPr>
    </w:lvl>
    <w:lvl w:ilvl="1">
      <w:start w:val="1"/>
      <w:numFmt w:val="lowerLetter"/>
      <w:pStyle w:val="Scha"/>
      <w:lvlText w:val="(%2)"/>
      <w:lvlJc w:val="left"/>
      <w:pPr>
        <w:tabs>
          <w:tab w:val="left" w:pos="720"/>
        </w:tabs>
        <w:ind w:left="720" w:hanging="360"/>
      </w:pPr>
      <w:rPr>
        <w:strike w:val="0"/>
        <w:dstrike w:val="0"/>
      </w:rPr>
    </w:lvl>
    <w:lvl w:ilvl="2">
      <w:start w:val="1"/>
      <w:numFmt w:val="lowerRoman"/>
      <w:lvlText w:val="%3)"/>
      <w:lvlJc w:val="left"/>
      <w:pPr>
        <w:tabs>
          <w:tab w:val="left" w:pos="1080"/>
        </w:tabs>
        <w:ind w:left="1080" w:hanging="360"/>
      </w:pPr>
      <w:rPr>
        <w:strike w:val="0"/>
        <w:dstrike w:val="0"/>
      </w:rPr>
    </w:lvl>
    <w:lvl w:ilvl="3">
      <w:start w:val="1"/>
      <w:numFmt w:val="decimal"/>
      <w:lvlText w:val="(%4)"/>
      <w:lvlJc w:val="left"/>
      <w:pPr>
        <w:tabs>
          <w:tab w:val="left" w:pos="1440"/>
        </w:tabs>
        <w:ind w:left="1440" w:hanging="360"/>
      </w:pPr>
      <w:rPr>
        <w:strike w:val="0"/>
        <w:dstrike w:val="0"/>
      </w:rPr>
    </w:lvl>
    <w:lvl w:ilvl="4">
      <w:start w:val="1"/>
      <w:numFmt w:val="lowerLetter"/>
      <w:lvlText w:val="(%5)"/>
      <w:lvlJc w:val="left"/>
      <w:pPr>
        <w:tabs>
          <w:tab w:val="left" w:pos="1800"/>
        </w:tabs>
        <w:ind w:left="1800" w:hanging="360"/>
      </w:pPr>
      <w:rPr>
        <w:strike w:val="0"/>
        <w:dstrike w:val="0"/>
      </w:rPr>
    </w:lvl>
    <w:lvl w:ilvl="5">
      <w:start w:val="1"/>
      <w:numFmt w:val="lowerRoman"/>
      <w:lvlText w:val="(%6)"/>
      <w:lvlJc w:val="left"/>
      <w:pPr>
        <w:tabs>
          <w:tab w:val="left" w:pos="2160"/>
        </w:tabs>
        <w:ind w:left="2160" w:hanging="360"/>
      </w:pPr>
      <w:rPr>
        <w:strike w:val="0"/>
        <w:dstrike w:val="0"/>
      </w:rPr>
    </w:lvl>
    <w:lvl w:ilvl="6">
      <w:start w:val="1"/>
      <w:numFmt w:val="decimal"/>
      <w:lvlText w:val="%7."/>
      <w:lvlJc w:val="left"/>
      <w:pPr>
        <w:tabs>
          <w:tab w:val="left" w:pos="2520"/>
        </w:tabs>
        <w:ind w:left="2520" w:hanging="360"/>
      </w:pPr>
      <w:rPr>
        <w:strike w:val="0"/>
        <w:dstrike w:val="0"/>
      </w:rPr>
    </w:lvl>
    <w:lvl w:ilvl="7">
      <w:start w:val="1"/>
      <w:numFmt w:val="lowerLetter"/>
      <w:lvlText w:val="%8."/>
      <w:lvlJc w:val="left"/>
      <w:pPr>
        <w:tabs>
          <w:tab w:val="left" w:pos="2880"/>
        </w:tabs>
        <w:ind w:left="2880" w:hanging="360"/>
      </w:pPr>
      <w:rPr>
        <w:strike w:val="0"/>
        <w:dstrike w:val="0"/>
      </w:rPr>
    </w:lvl>
    <w:lvl w:ilvl="8">
      <w:start w:val="1"/>
      <w:numFmt w:val="lowerRoman"/>
      <w:lvlText w:val="%9."/>
      <w:lvlJc w:val="left"/>
      <w:pPr>
        <w:tabs>
          <w:tab w:val="left" w:pos="3240"/>
        </w:tabs>
        <w:ind w:left="3240" w:hanging="360"/>
      </w:pPr>
      <w:rPr>
        <w:strike w:val="0"/>
        <w:dstrike w:val="0"/>
      </w:rPr>
    </w:lvl>
  </w:abstractNum>
  <w:abstractNum w:abstractNumId="31" w15:restartNumberingAfterBreak="0">
    <w:nsid w:val="77D61255"/>
    <w:multiLevelType w:val="multilevel"/>
    <w:tmpl w:val="98AC68B2"/>
    <w:name w:val="HeadingStyles||Heading|3|3|0|1|0|49||1|0|32||1|0|32||1|0|32||1|0|32||1|0|33||1|0|49||1|0|49||1|0|32||"/>
    <w:lvl w:ilvl="0">
      <w:start w:val="1"/>
      <w:numFmt w:val="decimal"/>
      <w:pStyle w:val="Heading1"/>
      <w:lvlText w:val="%1."/>
      <w:lvlJc w:val="left"/>
      <w:pPr>
        <w:tabs>
          <w:tab w:val="left" w:pos="720"/>
        </w:tabs>
        <w:ind w:left="720" w:hanging="720"/>
      </w:pPr>
      <w:rPr>
        <w:rFonts w:ascii="Arial" w:hAnsi="Arial"/>
        <w:b/>
        <w:i w:val="0"/>
        <w:caps/>
        <w:strike w:val="0"/>
        <w:dstrike w:val="0"/>
        <w:sz w:val="22"/>
      </w:rPr>
    </w:lvl>
    <w:lvl w:ilvl="1">
      <w:start w:val="1"/>
      <w:numFmt w:val="decimal"/>
      <w:pStyle w:val="Heading2"/>
      <w:lvlText w:val="%1.%2"/>
      <w:lvlJc w:val="left"/>
      <w:pPr>
        <w:tabs>
          <w:tab w:val="left" w:pos="810"/>
        </w:tabs>
        <w:ind w:left="810" w:hanging="720"/>
      </w:pPr>
      <w:rPr>
        <w:rFonts w:ascii="Arial" w:hAnsi="Arial"/>
        <w:b w:val="0"/>
        <w:i w:val="0"/>
        <w:caps w:val="0"/>
        <w:strike w:val="0"/>
        <w:dstrike w:val="0"/>
        <w:color w:val="auto"/>
        <w:sz w:val="22"/>
      </w:rPr>
    </w:lvl>
    <w:lvl w:ilvl="2">
      <w:start w:val="1"/>
      <w:numFmt w:val="lowerLetter"/>
      <w:pStyle w:val="Heading3"/>
      <w:lvlText w:val="(%3)"/>
      <w:lvlJc w:val="left"/>
      <w:pPr>
        <w:tabs>
          <w:tab w:val="left" w:pos="1559"/>
        </w:tabs>
        <w:ind w:left="1559" w:hanging="567"/>
      </w:pPr>
      <w:rPr>
        <w:rFonts w:ascii="Arial" w:hAnsi="Arial"/>
        <w:b w:val="0"/>
        <w:i w:val="0"/>
        <w:strike w:val="0"/>
        <w:dstrike w:val="0"/>
        <w:sz w:val="22"/>
      </w:rPr>
    </w:lvl>
    <w:lvl w:ilvl="3">
      <w:start w:val="1"/>
      <w:numFmt w:val="lowerRoman"/>
      <w:pStyle w:val="Heading4"/>
      <w:lvlText w:val="(%4)"/>
      <w:lvlJc w:val="left"/>
      <w:pPr>
        <w:tabs>
          <w:tab w:val="left" w:pos="2421"/>
        </w:tabs>
        <w:ind w:left="2268" w:hanging="567"/>
      </w:pPr>
      <w:rPr>
        <w:rFonts w:ascii="Times New Roman" w:hAnsi="Times New Roman"/>
        <w:b w:val="0"/>
        <w:i w:val="0"/>
        <w:strike w:val="0"/>
        <w:dstrike w:val="0"/>
        <w:sz w:val="20"/>
      </w:rPr>
    </w:lvl>
    <w:lvl w:ilvl="4">
      <w:start w:val="1"/>
      <w:numFmt w:val="upperLetter"/>
      <w:pStyle w:val="Heading5"/>
      <w:lvlText w:val="(%5)"/>
      <w:lvlJc w:val="left"/>
      <w:pPr>
        <w:tabs>
          <w:tab w:val="left" w:pos="2880"/>
        </w:tabs>
        <w:ind w:left="2880" w:hanging="720"/>
      </w:pPr>
      <w:rPr>
        <w:rFonts w:ascii="Times New Roman" w:hAnsi="Times New Roman"/>
        <w:b w:val="0"/>
        <w:i w:val="0"/>
        <w:strike w:val="0"/>
        <w:dstrike w:val="0"/>
        <w:sz w:val="22"/>
      </w:rPr>
    </w:lvl>
    <w:lvl w:ilvl="5">
      <w:start w:val="1"/>
      <w:numFmt w:val="decimal"/>
      <w:lvlText w:val="%6."/>
      <w:lvlJc w:val="left"/>
      <w:pPr>
        <w:tabs>
          <w:tab w:val="left" w:pos="3600"/>
        </w:tabs>
        <w:ind w:left="3600" w:hanging="720"/>
      </w:pPr>
      <w:rPr>
        <w:rFonts w:ascii="Times New Roman" w:hAnsi="Times New Roman"/>
        <w:b w:val="0"/>
        <w:i w:val="0"/>
        <w:strike w:val="0"/>
        <w:dstrike w:val="0"/>
        <w:sz w:val="22"/>
      </w:rPr>
    </w:lvl>
    <w:lvl w:ilvl="6">
      <w:start w:val="1"/>
      <w:numFmt w:val="decimal"/>
      <w:lvlText w:val="%7."/>
      <w:lvlJc w:val="left"/>
      <w:pPr>
        <w:tabs>
          <w:tab w:val="left" w:pos="4320"/>
        </w:tabs>
        <w:ind w:left="4320" w:hanging="720"/>
      </w:pPr>
      <w:rPr>
        <w:strike w:val="0"/>
        <w:dstrike w:val="0"/>
      </w:rPr>
    </w:lvl>
    <w:lvl w:ilvl="7">
      <w:start w:val="1"/>
      <w:numFmt w:val="decimal"/>
      <w:lvlText w:val="%8."/>
      <w:lvlJc w:val="left"/>
      <w:pPr>
        <w:tabs>
          <w:tab w:val="left" w:pos="5040"/>
        </w:tabs>
        <w:ind w:left="5040" w:hanging="720"/>
      </w:pPr>
      <w:rPr>
        <w:rFonts w:ascii="Times New Roman" w:hAnsi="Times New Roman"/>
        <w:b w:val="0"/>
        <w:i w:val="0"/>
        <w:strike w:val="0"/>
        <w:dstrike w:val="0"/>
        <w:sz w:val="22"/>
      </w:rPr>
    </w:lvl>
    <w:lvl w:ilvl="8">
      <w:start w:val="1"/>
      <w:numFmt w:val="decimal"/>
      <w:lvlText w:val="%9."/>
      <w:lvlJc w:val="left"/>
      <w:pPr>
        <w:tabs>
          <w:tab w:val="left" w:pos="5760"/>
        </w:tabs>
        <w:ind w:left="5760" w:hanging="720"/>
      </w:pPr>
      <w:rPr>
        <w:rFonts w:ascii="Times New Roman" w:hAnsi="Times New Roman"/>
        <w:b w:val="0"/>
        <w:i w:val="0"/>
        <w:strike w:val="0"/>
        <w:dstrike w:val="0"/>
        <w:sz w:val="22"/>
      </w:rPr>
    </w:lvl>
  </w:abstractNum>
  <w:abstractNum w:abstractNumId="32" w15:restartNumberingAfterBreak="0">
    <w:nsid w:val="7A6C4A26"/>
    <w:multiLevelType w:val="hybridMultilevel"/>
    <w:tmpl w:val="98907A28"/>
    <w:lvl w:ilvl="0" w:tplc="FFFFFFFF">
      <w:start w:val="1"/>
      <w:numFmt w:val="upperLetter"/>
      <w:lvlText w:val="%1."/>
      <w:lvlJc w:val="left"/>
      <w:pPr>
        <w:ind w:left="720" w:hanging="360"/>
      </w:pPr>
      <w:rPr>
        <w:strike w:val="0"/>
        <w:dstrike w:val="0"/>
      </w:rPr>
    </w:lvl>
    <w:lvl w:ilvl="1" w:tplc="FFFFFFFF">
      <w:start w:val="1"/>
      <w:numFmt w:val="lowerLetter"/>
      <w:lvlText w:val="%2."/>
      <w:lvlJc w:val="left"/>
      <w:pPr>
        <w:ind w:left="1440" w:hanging="360"/>
      </w:pPr>
      <w:rPr>
        <w:strike w:val="0"/>
        <w:dstrike w:val="0"/>
      </w:rPr>
    </w:lvl>
    <w:lvl w:ilvl="2" w:tplc="FFFFFFFF">
      <w:start w:val="1"/>
      <w:numFmt w:val="lowerRoman"/>
      <w:lvlText w:val="%3."/>
      <w:lvlJc w:val="right"/>
      <w:pPr>
        <w:ind w:left="2160" w:hanging="180"/>
      </w:pPr>
      <w:rPr>
        <w:strike w:val="0"/>
        <w:dstrike w:val="0"/>
      </w:rPr>
    </w:lvl>
    <w:lvl w:ilvl="3" w:tplc="FFFFFFFF">
      <w:start w:val="1"/>
      <w:numFmt w:val="decimal"/>
      <w:lvlText w:val="%4."/>
      <w:lvlJc w:val="left"/>
      <w:pPr>
        <w:ind w:left="2880" w:hanging="360"/>
      </w:pPr>
      <w:rPr>
        <w:strike w:val="0"/>
        <w:dstrike w:val="0"/>
      </w:rPr>
    </w:lvl>
    <w:lvl w:ilvl="4" w:tplc="FFFFFFFF">
      <w:start w:val="1"/>
      <w:numFmt w:val="lowerLetter"/>
      <w:lvlText w:val="%5."/>
      <w:lvlJc w:val="left"/>
      <w:pPr>
        <w:ind w:left="3600" w:hanging="360"/>
      </w:pPr>
      <w:rPr>
        <w:strike w:val="0"/>
        <w:dstrike w:val="0"/>
      </w:rPr>
    </w:lvl>
    <w:lvl w:ilvl="5" w:tplc="FFFFFFFF">
      <w:start w:val="1"/>
      <w:numFmt w:val="lowerRoman"/>
      <w:lvlText w:val="%6."/>
      <w:lvlJc w:val="right"/>
      <w:pPr>
        <w:ind w:left="4320" w:hanging="180"/>
      </w:pPr>
      <w:rPr>
        <w:strike w:val="0"/>
        <w:dstrike w:val="0"/>
      </w:rPr>
    </w:lvl>
    <w:lvl w:ilvl="6" w:tplc="FFFFFFFF">
      <w:start w:val="1"/>
      <w:numFmt w:val="decimal"/>
      <w:lvlText w:val="%7."/>
      <w:lvlJc w:val="left"/>
      <w:pPr>
        <w:ind w:left="5040" w:hanging="360"/>
      </w:pPr>
      <w:rPr>
        <w:strike w:val="0"/>
        <w:dstrike w:val="0"/>
      </w:rPr>
    </w:lvl>
    <w:lvl w:ilvl="7" w:tplc="FFFFFFFF">
      <w:start w:val="1"/>
      <w:numFmt w:val="lowerLetter"/>
      <w:lvlText w:val="%8."/>
      <w:lvlJc w:val="left"/>
      <w:pPr>
        <w:ind w:left="5760" w:hanging="360"/>
      </w:pPr>
      <w:rPr>
        <w:strike w:val="0"/>
        <w:dstrike w:val="0"/>
      </w:rPr>
    </w:lvl>
    <w:lvl w:ilvl="8" w:tplc="FFFFFFFF">
      <w:start w:val="1"/>
      <w:numFmt w:val="lowerRoman"/>
      <w:lvlText w:val="%9."/>
      <w:lvlJc w:val="right"/>
      <w:pPr>
        <w:ind w:left="6480" w:hanging="180"/>
      </w:pPr>
      <w:rPr>
        <w:strike w:val="0"/>
        <w:dstrike w:val="0"/>
      </w:rPr>
    </w:lvl>
  </w:abstractNum>
  <w:abstractNum w:abstractNumId="33" w15:restartNumberingAfterBreak="0">
    <w:nsid w:val="7E8C1DDE"/>
    <w:multiLevelType w:val="hybridMultilevel"/>
    <w:tmpl w:val="E398F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0"/>
  </w:num>
  <w:num w:numId="3">
    <w:abstractNumId w:val="27"/>
  </w:num>
  <w:num w:numId="4">
    <w:abstractNumId w:val="31"/>
  </w:num>
  <w:num w:numId="5">
    <w:abstractNumId w:val="19"/>
  </w:num>
  <w:num w:numId="6">
    <w:abstractNumId w:val="14"/>
  </w:num>
  <w:num w:numId="7">
    <w:abstractNumId w:val="28"/>
  </w:num>
  <w:num w:numId="8">
    <w:abstractNumId w:val="4"/>
  </w:num>
  <w:num w:numId="9">
    <w:abstractNumId w:val="24"/>
  </w:num>
  <w:num w:numId="10">
    <w:abstractNumId w:val="10"/>
  </w:num>
  <w:num w:numId="11">
    <w:abstractNumId w:val="22"/>
  </w:num>
  <w:num w:numId="12">
    <w:abstractNumId w:val="9"/>
  </w:num>
  <w:num w:numId="13">
    <w:abstractNumId w:val="15"/>
  </w:num>
  <w:num w:numId="14">
    <w:abstractNumId w:val="12"/>
  </w:num>
  <w:num w:numId="15">
    <w:abstractNumId w:val="6"/>
  </w:num>
  <w:num w:numId="16">
    <w:abstractNumId w:val="26"/>
  </w:num>
  <w:num w:numId="17">
    <w:abstractNumId w:val="18"/>
  </w:num>
  <w:num w:numId="18">
    <w:abstractNumId w:val="11"/>
  </w:num>
  <w:num w:numId="19">
    <w:abstractNumId w:val="21"/>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20"/>
  </w:num>
  <w:num w:numId="23">
    <w:abstractNumId w:val="33"/>
  </w:num>
  <w:num w:numId="24">
    <w:abstractNumId w:val="16"/>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31"/>
  </w:num>
  <w:num w:numId="28">
    <w:abstractNumId w:val="31"/>
  </w:num>
  <w:num w:numId="29">
    <w:abstractNumId w:val="31"/>
  </w:num>
  <w:num w:numId="30">
    <w:abstractNumId w:val="31"/>
  </w:num>
  <w:num w:numId="31">
    <w:abstractNumId w:val="31"/>
  </w:num>
  <w:num w:numId="32">
    <w:abstractNumId w:val="31"/>
  </w:num>
  <w:num w:numId="33">
    <w:abstractNumId w:val="31"/>
  </w:num>
  <w:num w:numId="34">
    <w:abstractNumId w:val="31"/>
  </w:num>
  <w:num w:numId="35">
    <w:abstractNumId w:val="31"/>
  </w:num>
  <w:num w:numId="36">
    <w:abstractNumId w:val="31"/>
  </w:num>
  <w:num w:numId="37">
    <w:abstractNumId w:val="31"/>
  </w:num>
  <w:num w:numId="38">
    <w:abstractNumId w:val="31"/>
  </w:num>
  <w:num w:numId="39">
    <w:abstractNumId w:val="31"/>
  </w:num>
  <w:num w:numId="40">
    <w:abstractNumId w:val="31"/>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embedSystemFonts/>
  <w:hideSpellingErrors/>
  <w:hideGrammaticalErrors/>
  <w:proofState w:spelling="clean" w:grammar="clean"/>
  <w:trackRevisions/>
  <w:defaultTabStop w:val="720"/>
  <w:hyphenationZone w:val="425"/>
  <w:drawingGridHorizontalSpacing w:val="110"/>
  <w:displayHorizontalDrawingGridEvery w:val="0"/>
  <w:displayVerticalDrawingGridEvery w:val="3"/>
  <w:doNotUseMarginsForDrawingGridOrigin/>
  <w:drawingGridHorizontalOrigin w:val="1800"/>
  <w:drawingGridVerticalOrigin w:val="1440"/>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hClass" w:val="Fee Earner"/>
    <w:docVar w:name="authCorresp" w:val="Alexandra Fricke"/>
    <w:docVar w:name="authEmail" w:val="alexandra.fricke@freshfields.com"/>
    <w:docVar w:name="authExtension" w:val="2282"/>
    <w:docVar w:name="authFax" w:val="44 20 7108 2282"/>
    <w:docVar w:name="authId" w:val="ALFRICKE"/>
    <w:docVar w:name="authInitials" w:val="AJS"/>
    <w:docVar w:name="authLocation" w:val="London"/>
    <w:docVar w:name="authName" w:val="Fricke, Alex"/>
    <w:docVar w:name="authPhone" w:val="44 20 7785 2282"/>
    <w:docVar w:name="CheckedForWebBugs" w:val="True"/>
    <w:docVar w:name="docClass" w:val="-NONE-"/>
    <w:docVar w:name="docClient" w:val="153241"/>
    <w:docVar w:name="docCliMat" w:val="153241-0001"/>
    <w:docVar w:name="docDesc" w:val="Oxfam - Draft Consultancy Agreement.doc"/>
    <w:docVar w:name="docId" w:val="LON11546477"/>
    <w:docVar w:name="docIdVer" w:val="LON11546477/3"/>
    <w:docVar w:name="docMatter" w:val="0001"/>
    <w:docVar w:name="docVersion" w:val="3"/>
    <w:docVar w:name="HeadingStyles" w:val="||Heading|3|3|0|1|0|49||1|0|32||1|0|32||1|0|32||1|0|32||1|0|33||1|0|49||1|0|49||1|0|32||"/>
    <w:docVar w:name="operClass" w:val="Fee Earner"/>
    <w:docVar w:name="operCorresp" w:val="Alexandra Fricke"/>
    <w:docVar w:name="operEmail" w:val="alexandra.fricke@freshfields.com"/>
    <w:docVar w:name="operExtension" w:val="2282"/>
    <w:docVar w:name="operFax" w:val="44 20 7108 2282"/>
    <w:docVar w:name="operId" w:val="ALFRICKE"/>
    <w:docVar w:name="operInitials" w:val="AJS"/>
    <w:docVar w:name="operLocation" w:val="London"/>
    <w:docVar w:name="operName" w:val="Fricke, Alex"/>
    <w:docVar w:name="operPhone" w:val="44 20 7785 2282"/>
    <w:docVar w:name="trailer" w:val="draft"/>
    <w:docVar w:name="TrailerFullName" w:val="C:\Users\JMartifl\Local Data\NRPortbl\MA\JMARTIFL\170956_2.docx"/>
    <w:docVar w:name="TrlrDateFlag" w:val="0"/>
    <w:docVar w:name="TrlrDocTitleFlag" w:val="0"/>
    <w:docVar w:name="TrlrDOSFlag" w:val="0"/>
    <w:docVar w:name="TrlrDOSPathFlag" w:val="0"/>
    <w:docVar w:name="TrlrDraftFlag" w:val="0"/>
    <w:docVar w:name="TrlrMatter" w:val="503508-0000"/>
    <w:docVar w:name="TrlrMatterFlag" w:val="0"/>
    <w:docVar w:name="TrlrRedlineFlag" w:val="0"/>
    <w:docVar w:name="TrlrTimeFlag" w:val="0"/>
    <w:docVar w:name="TrlrTypeFlag" w:val="1"/>
    <w:docVar w:name="zzmpFixedCurScheme" w:val="ingStyles"/>
    <w:docVar w:name="zzmpFixedCurScheme_9.0" w:val="1HeadingStyles"/>
    <w:docVar w:name="zzmpnSession" w:val="0.2206842"/>
  </w:docVars>
  <w:rsids>
    <w:rsidRoot w:val="0039503D"/>
    <w:rsid w:val="0000127D"/>
    <w:rsid w:val="0000377A"/>
    <w:rsid w:val="00012CB5"/>
    <w:rsid w:val="00016311"/>
    <w:rsid w:val="0003394B"/>
    <w:rsid w:val="00035484"/>
    <w:rsid w:val="00053752"/>
    <w:rsid w:val="000540A2"/>
    <w:rsid w:val="00055EED"/>
    <w:rsid w:val="00056D1C"/>
    <w:rsid w:val="00057A99"/>
    <w:rsid w:val="00061D16"/>
    <w:rsid w:val="00073E67"/>
    <w:rsid w:val="000752E7"/>
    <w:rsid w:val="0008584E"/>
    <w:rsid w:val="000969DD"/>
    <w:rsid w:val="00096D49"/>
    <w:rsid w:val="000A42B7"/>
    <w:rsid w:val="000B1F66"/>
    <w:rsid w:val="000C3973"/>
    <w:rsid w:val="000D08AD"/>
    <w:rsid w:val="000D1EFA"/>
    <w:rsid w:val="000D2551"/>
    <w:rsid w:val="000D44EC"/>
    <w:rsid w:val="000E557F"/>
    <w:rsid w:val="000F1FCD"/>
    <w:rsid w:val="000F323C"/>
    <w:rsid w:val="000F749A"/>
    <w:rsid w:val="00100453"/>
    <w:rsid w:val="00100A28"/>
    <w:rsid w:val="00110F86"/>
    <w:rsid w:val="0011144A"/>
    <w:rsid w:val="00115E60"/>
    <w:rsid w:val="00116E77"/>
    <w:rsid w:val="00116EEF"/>
    <w:rsid w:val="00125C64"/>
    <w:rsid w:val="00137141"/>
    <w:rsid w:val="00147939"/>
    <w:rsid w:val="00150DBD"/>
    <w:rsid w:val="00151422"/>
    <w:rsid w:val="00161DC9"/>
    <w:rsid w:val="00165AE2"/>
    <w:rsid w:val="00165D6C"/>
    <w:rsid w:val="001726BA"/>
    <w:rsid w:val="00174F89"/>
    <w:rsid w:val="00194F71"/>
    <w:rsid w:val="001A46DD"/>
    <w:rsid w:val="001B1D7F"/>
    <w:rsid w:val="001B373B"/>
    <w:rsid w:val="001B55FD"/>
    <w:rsid w:val="001C0891"/>
    <w:rsid w:val="001C2A4A"/>
    <w:rsid w:val="001C4684"/>
    <w:rsid w:val="001D29E1"/>
    <w:rsid w:val="001D76A2"/>
    <w:rsid w:val="001E0BFE"/>
    <w:rsid w:val="002016A4"/>
    <w:rsid w:val="002144F4"/>
    <w:rsid w:val="00214E8C"/>
    <w:rsid w:val="0021796C"/>
    <w:rsid w:val="0022570A"/>
    <w:rsid w:val="00233222"/>
    <w:rsid w:val="0023671E"/>
    <w:rsid w:val="002508B5"/>
    <w:rsid w:val="00255881"/>
    <w:rsid w:val="0025635B"/>
    <w:rsid w:val="0026392B"/>
    <w:rsid w:val="00270A39"/>
    <w:rsid w:val="00286634"/>
    <w:rsid w:val="00291C1E"/>
    <w:rsid w:val="00295465"/>
    <w:rsid w:val="002A2CFB"/>
    <w:rsid w:val="002A640D"/>
    <w:rsid w:val="002B5E61"/>
    <w:rsid w:val="002B7D65"/>
    <w:rsid w:val="002C2F49"/>
    <w:rsid w:val="002C33B3"/>
    <w:rsid w:val="002C4A8A"/>
    <w:rsid w:val="002C5F96"/>
    <w:rsid w:val="002D0ED5"/>
    <w:rsid w:val="002E5622"/>
    <w:rsid w:val="002E6BA1"/>
    <w:rsid w:val="002F2B8B"/>
    <w:rsid w:val="002F3D03"/>
    <w:rsid w:val="002F6807"/>
    <w:rsid w:val="0030291B"/>
    <w:rsid w:val="003029B1"/>
    <w:rsid w:val="00313F0E"/>
    <w:rsid w:val="00325204"/>
    <w:rsid w:val="003277B7"/>
    <w:rsid w:val="00330A1D"/>
    <w:rsid w:val="0033208D"/>
    <w:rsid w:val="00334154"/>
    <w:rsid w:val="0034120E"/>
    <w:rsid w:val="0035575C"/>
    <w:rsid w:val="003638B8"/>
    <w:rsid w:val="00366057"/>
    <w:rsid w:val="00374DA7"/>
    <w:rsid w:val="00386682"/>
    <w:rsid w:val="0039503D"/>
    <w:rsid w:val="0039535F"/>
    <w:rsid w:val="003E11D2"/>
    <w:rsid w:val="003E4BF4"/>
    <w:rsid w:val="003F2BE1"/>
    <w:rsid w:val="003F7A5F"/>
    <w:rsid w:val="00403E91"/>
    <w:rsid w:val="00411433"/>
    <w:rsid w:val="0042598B"/>
    <w:rsid w:val="00430703"/>
    <w:rsid w:val="004354F3"/>
    <w:rsid w:val="004372E7"/>
    <w:rsid w:val="00440575"/>
    <w:rsid w:val="00440C8D"/>
    <w:rsid w:val="0044611D"/>
    <w:rsid w:val="004506AD"/>
    <w:rsid w:val="004527F3"/>
    <w:rsid w:val="004613F7"/>
    <w:rsid w:val="00464C92"/>
    <w:rsid w:val="004778CF"/>
    <w:rsid w:val="00477EC5"/>
    <w:rsid w:val="00492715"/>
    <w:rsid w:val="004955F0"/>
    <w:rsid w:val="004A4E59"/>
    <w:rsid w:val="004A75F6"/>
    <w:rsid w:val="004B2AFF"/>
    <w:rsid w:val="004B7007"/>
    <w:rsid w:val="004C1741"/>
    <w:rsid w:val="004C2215"/>
    <w:rsid w:val="004D1B50"/>
    <w:rsid w:val="004E5EF1"/>
    <w:rsid w:val="004E64C2"/>
    <w:rsid w:val="004F23D9"/>
    <w:rsid w:val="004F3B3A"/>
    <w:rsid w:val="00504001"/>
    <w:rsid w:val="0050458F"/>
    <w:rsid w:val="00512926"/>
    <w:rsid w:val="005169BE"/>
    <w:rsid w:val="00535490"/>
    <w:rsid w:val="00536F2C"/>
    <w:rsid w:val="00540FD3"/>
    <w:rsid w:val="00541524"/>
    <w:rsid w:val="00550602"/>
    <w:rsid w:val="0055206A"/>
    <w:rsid w:val="00561958"/>
    <w:rsid w:val="00571F32"/>
    <w:rsid w:val="00584C69"/>
    <w:rsid w:val="00591B3C"/>
    <w:rsid w:val="0059286A"/>
    <w:rsid w:val="00593643"/>
    <w:rsid w:val="005A421C"/>
    <w:rsid w:val="005B1344"/>
    <w:rsid w:val="005B1826"/>
    <w:rsid w:val="005B38B4"/>
    <w:rsid w:val="005C6C35"/>
    <w:rsid w:val="005D02F3"/>
    <w:rsid w:val="005D2441"/>
    <w:rsid w:val="005D5EE7"/>
    <w:rsid w:val="005F4FF3"/>
    <w:rsid w:val="00622585"/>
    <w:rsid w:val="006253E9"/>
    <w:rsid w:val="0062551B"/>
    <w:rsid w:val="00630709"/>
    <w:rsid w:val="0065148F"/>
    <w:rsid w:val="0065771B"/>
    <w:rsid w:val="00671262"/>
    <w:rsid w:val="00691A7D"/>
    <w:rsid w:val="006A0F08"/>
    <w:rsid w:val="006A12C7"/>
    <w:rsid w:val="006A24D0"/>
    <w:rsid w:val="006A47D1"/>
    <w:rsid w:val="006B0F04"/>
    <w:rsid w:val="006B7DDF"/>
    <w:rsid w:val="006C20A8"/>
    <w:rsid w:val="006C53FA"/>
    <w:rsid w:val="006C77A6"/>
    <w:rsid w:val="006E1505"/>
    <w:rsid w:val="006E1664"/>
    <w:rsid w:val="006E423E"/>
    <w:rsid w:val="006E6F67"/>
    <w:rsid w:val="006F02C7"/>
    <w:rsid w:val="006F33D2"/>
    <w:rsid w:val="006F6D63"/>
    <w:rsid w:val="0070276F"/>
    <w:rsid w:val="007146A7"/>
    <w:rsid w:val="00716BF3"/>
    <w:rsid w:val="007379FB"/>
    <w:rsid w:val="0074122A"/>
    <w:rsid w:val="007416AE"/>
    <w:rsid w:val="00751C96"/>
    <w:rsid w:val="00753F6A"/>
    <w:rsid w:val="007649C9"/>
    <w:rsid w:val="007655A7"/>
    <w:rsid w:val="007741B0"/>
    <w:rsid w:val="00774B1D"/>
    <w:rsid w:val="00780D42"/>
    <w:rsid w:val="00786BB1"/>
    <w:rsid w:val="007A3C7B"/>
    <w:rsid w:val="007A56D7"/>
    <w:rsid w:val="007B3E3E"/>
    <w:rsid w:val="007B62C9"/>
    <w:rsid w:val="007C0CD1"/>
    <w:rsid w:val="007C4F87"/>
    <w:rsid w:val="007D110C"/>
    <w:rsid w:val="007D14D6"/>
    <w:rsid w:val="00804B4F"/>
    <w:rsid w:val="00806EC4"/>
    <w:rsid w:val="008113AE"/>
    <w:rsid w:val="008139D9"/>
    <w:rsid w:val="008148A6"/>
    <w:rsid w:val="00815625"/>
    <w:rsid w:val="00815F3E"/>
    <w:rsid w:val="00823349"/>
    <w:rsid w:val="00827582"/>
    <w:rsid w:val="00827828"/>
    <w:rsid w:val="0083273E"/>
    <w:rsid w:val="00842216"/>
    <w:rsid w:val="0084422D"/>
    <w:rsid w:val="00847589"/>
    <w:rsid w:val="00847FEC"/>
    <w:rsid w:val="00872B6F"/>
    <w:rsid w:val="008753BE"/>
    <w:rsid w:val="00877468"/>
    <w:rsid w:val="00891750"/>
    <w:rsid w:val="008931D1"/>
    <w:rsid w:val="008A23B2"/>
    <w:rsid w:val="008A44C6"/>
    <w:rsid w:val="008A495E"/>
    <w:rsid w:val="008A7360"/>
    <w:rsid w:val="008B0139"/>
    <w:rsid w:val="008B3917"/>
    <w:rsid w:val="008B54E2"/>
    <w:rsid w:val="008C0C11"/>
    <w:rsid w:val="008C4076"/>
    <w:rsid w:val="008C4308"/>
    <w:rsid w:val="008C7FA5"/>
    <w:rsid w:val="008F6A8D"/>
    <w:rsid w:val="00901CD0"/>
    <w:rsid w:val="009061B6"/>
    <w:rsid w:val="00927510"/>
    <w:rsid w:val="00944A4A"/>
    <w:rsid w:val="00945795"/>
    <w:rsid w:val="00945D5D"/>
    <w:rsid w:val="00946F83"/>
    <w:rsid w:val="00954DAE"/>
    <w:rsid w:val="0095628C"/>
    <w:rsid w:val="009616DA"/>
    <w:rsid w:val="009637C1"/>
    <w:rsid w:val="009714A7"/>
    <w:rsid w:val="00983EE7"/>
    <w:rsid w:val="0098589B"/>
    <w:rsid w:val="00993629"/>
    <w:rsid w:val="009978FC"/>
    <w:rsid w:val="00997FC6"/>
    <w:rsid w:val="009A2D80"/>
    <w:rsid w:val="009A5456"/>
    <w:rsid w:val="009A727F"/>
    <w:rsid w:val="009B0523"/>
    <w:rsid w:val="009B1BF3"/>
    <w:rsid w:val="009C3F98"/>
    <w:rsid w:val="009D578A"/>
    <w:rsid w:val="009E128C"/>
    <w:rsid w:val="009F1101"/>
    <w:rsid w:val="009F1C19"/>
    <w:rsid w:val="009F2B0C"/>
    <w:rsid w:val="00A02D61"/>
    <w:rsid w:val="00A3107A"/>
    <w:rsid w:val="00A3199F"/>
    <w:rsid w:val="00A32F2D"/>
    <w:rsid w:val="00A34AC7"/>
    <w:rsid w:val="00A56A0B"/>
    <w:rsid w:val="00A57A75"/>
    <w:rsid w:val="00A61112"/>
    <w:rsid w:val="00A6777D"/>
    <w:rsid w:val="00A76F78"/>
    <w:rsid w:val="00AA0F80"/>
    <w:rsid w:val="00AA1B96"/>
    <w:rsid w:val="00AB3743"/>
    <w:rsid w:val="00AB408C"/>
    <w:rsid w:val="00AB6E0D"/>
    <w:rsid w:val="00AC0AFA"/>
    <w:rsid w:val="00AC1B1E"/>
    <w:rsid w:val="00AC367F"/>
    <w:rsid w:val="00AD1D75"/>
    <w:rsid w:val="00AD32AC"/>
    <w:rsid w:val="00AD5E9F"/>
    <w:rsid w:val="00AD6DB6"/>
    <w:rsid w:val="00AF11C8"/>
    <w:rsid w:val="00AF6ED9"/>
    <w:rsid w:val="00B00F15"/>
    <w:rsid w:val="00B01076"/>
    <w:rsid w:val="00B03C0A"/>
    <w:rsid w:val="00B04169"/>
    <w:rsid w:val="00B072C9"/>
    <w:rsid w:val="00B16E1C"/>
    <w:rsid w:val="00B26837"/>
    <w:rsid w:val="00B4123D"/>
    <w:rsid w:val="00B574EC"/>
    <w:rsid w:val="00B72DE9"/>
    <w:rsid w:val="00B7368C"/>
    <w:rsid w:val="00B802E1"/>
    <w:rsid w:val="00B8054C"/>
    <w:rsid w:val="00B87548"/>
    <w:rsid w:val="00B9282C"/>
    <w:rsid w:val="00B95114"/>
    <w:rsid w:val="00BA2492"/>
    <w:rsid w:val="00BD44D0"/>
    <w:rsid w:val="00BD582A"/>
    <w:rsid w:val="00BF3C4E"/>
    <w:rsid w:val="00BF60D7"/>
    <w:rsid w:val="00C01AA7"/>
    <w:rsid w:val="00C26458"/>
    <w:rsid w:val="00C27DBA"/>
    <w:rsid w:val="00C35163"/>
    <w:rsid w:val="00C45022"/>
    <w:rsid w:val="00C46C0C"/>
    <w:rsid w:val="00C677B7"/>
    <w:rsid w:val="00C9221C"/>
    <w:rsid w:val="00C9428D"/>
    <w:rsid w:val="00C95D33"/>
    <w:rsid w:val="00CC12EB"/>
    <w:rsid w:val="00CD219E"/>
    <w:rsid w:val="00CD6ECB"/>
    <w:rsid w:val="00CF0F9B"/>
    <w:rsid w:val="00CF415C"/>
    <w:rsid w:val="00CF432A"/>
    <w:rsid w:val="00D031C8"/>
    <w:rsid w:val="00D05F21"/>
    <w:rsid w:val="00D07D38"/>
    <w:rsid w:val="00D1475D"/>
    <w:rsid w:val="00D1596E"/>
    <w:rsid w:val="00D24318"/>
    <w:rsid w:val="00D320EE"/>
    <w:rsid w:val="00D33FE6"/>
    <w:rsid w:val="00D3414E"/>
    <w:rsid w:val="00D37998"/>
    <w:rsid w:val="00D435BA"/>
    <w:rsid w:val="00D45898"/>
    <w:rsid w:val="00D4682F"/>
    <w:rsid w:val="00D52121"/>
    <w:rsid w:val="00D544C5"/>
    <w:rsid w:val="00D56689"/>
    <w:rsid w:val="00D62D43"/>
    <w:rsid w:val="00D647E4"/>
    <w:rsid w:val="00D65311"/>
    <w:rsid w:val="00D678D5"/>
    <w:rsid w:val="00D70CD3"/>
    <w:rsid w:val="00D762E1"/>
    <w:rsid w:val="00D8296B"/>
    <w:rsid w:val="00D83DBC"/>
    <w:rsid w:val="00D8468A"/>
    <w:rsid w:val="00D92087"/>
    <w:rsid w:val="00D94231"/>
    <w:rsid w:val="00DA12C8"/>
    <w:rsid w:val="00DB28F2"/>
    <w:rsid w:val="00DB3AD5"/>
    <w:rsid w:val="00DD450C"/>
    <w:rsid w:val="00DE1E03"/>
    <w:rsid w:val="00DE3184"/>
    <w:rsid w:val="00DF5576"/>
    <w:rsid w:val="00E009C1"/>
    <w:rsid w:val="00E11672"/>
    <w:rsid w:val="00E14E01"/>
    <w:rsid w:val="00E22266"/>
    <w:rsid w:val="00E235C6"/>
    <w:rsid w:val="00E247FE"/>
    <w:rsid w:val="00E274AF"/>
    <w:rsid w:val="00E3515F"/>
    <w:rsid w:val="00E372A4"/>
    <w:rsid w:val="00E45525"/>
    <w:rsid w:val="00E504DF"/>
    <w:rsid w:val="00E50899"/>
    <w:rsid w:val="00E50F94"/>
    <w:rsid w:val="00E6607E"/>
    <w:rsid w:val="00E72D69"/>
    <w:rsid w:val="00E80725"/>
    <w:rsid w:val="00E80882"/>
    <w:rsid w:val="00E83319"/>
    <w:rsid w:val="00E879F7"/>
    <w:rsid w:val="00EA2427"/>
    <w:rsid w:val="00EA3C6B"/>
    <w:rsid w:val="00EB783D"/>
    <w:rsid w:val="00ED3CFD"/>
    <w:rsid w:val="00ED3DA0"/>
    <w:rsid w:val="00EE40AF"/>
    <w:rsid w:val="00EF73F6"/>
    <w:rsid w:val="00F175D1"/>
    <w:rsid w:val="00F233E7"/>
    <w:rsid w:val="00F33A56"/>
    <w:rsid w:val="00F354DB"/>
    <w:rsid w:val="00F3788C"/>
    <w:rsid w:val="00F4320A"/>
    <w:rsid w:val="00F4644E"/>
    <w:rsid w:val="00F478C6"/>
    <w:rsid w:val="00F66CC6"/>
    <w:rsid w:val="00F67D4F"/>
    <w:rsid w:val="00F71922"/>
    <w:rsid w:val="00F75B64"/>
    <w:rsid w:val="00F80748"/>
    <w:rsid w:val="00F83C13"/>
    <w:rsid w:val="00F92919"/>
    <w:rsid w:val="00F94376"/>
    <w:rsid w:val="00F95D1A"/>
    <w:rsid w:val="00FA64D0"/>
    <w:rsid w:val="00FB634E"/>
    <w:rsid w:val="00FB6879"/>
    <w:rsid w:val="00FC394A"/>
    <w:rsid w:val="00FC44B1"/>
    <w:rsid w:val="00FD52AC"/>
    <w:rsid w:val="00FE473D"/>
    <w:rsid w:val="00FE65AF"/>
    <w:rsid w:val="00FF0BE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48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nhideWhenUsed="1"/>
    <w:lsdException w:name="toc 2" w:unhideWhenUsed="1"/>
    <w:lsdException w:name="toc 3"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BA"/>
    <w:pPr>
      <w:widowControl w:val="0"/>
      <w:autoSpaceDE w:val="0"/>
      <w:autoSpaceDN w:val="0"/>
      <w:adjustRightInd w:val="0"/>
      <w:spacing w:after="0" w:line="300" w:lineRule="atLeast"/>
      <w:jc w:val="both"/>
    </w:pPr>
    <w:rPr>
      <w:rFonts w:cs="Times New Roman"/>
    </w:rPr>
  </w:style>
  <w:style w:type="paragraph" w:styleId="Heading1">
    <w:name w:val="heading 1"/>
    <w:basedOn w:val="Normal"/>
    <w:link w:val="Heading1Char"/>
    <w:uiPriority w:val="99"/>
    <w:qFormat/>
    <w:rsid w:val="00C27DBA"/>
    <w:pPr>
      <w:keepNext/>
      <w:numPr>
        <w:numId w:val="4"/>
      </w:numPr>
      <w:spacing w:before="320"/>
      <w:outlineLvl w:val="0"/>
    </w:pPr>
    <w:rPr>
      <w:b/>
      <w:bCs/>
      <w:smallCaps/>
    </w:rPr>
  </w:style>
  <w:style w:type="paragraph" w:styleId="Heading2">
    <w:name w:val="heading 2"/>
    <w:basedOn w:val="Normal"/>
    <w:link w:val="Heading2Char"/>
    <w:uiPriority w:val="99"/>
    <w:qFormat/>
    <w:rsid w:val="00C27DBA"/>
    <w:pPr>
      <w:numPr>
        <w:ilvl w:val="1"/>
        <w:numId w:val="4"/>
      </w:numPr>
      <w:tabs>
        <w:tab w:val="clear" w:pos="810"/>
        <w:tab w:val="left" w:pos="720"/>
      </w:tabs>
      <w:spacing w:before="280" w:after="120"/>
      <w:ind w:left="720"/>
      <w:outlineLvl w:val="1"/>
    </w:pPr>
    <w:rPr>
      <w:color w:val="000000"/>
    </w:rPr>
  </w:style>
  <w:style w:type="paragraph" w:styleId="Heading3">
    <w:name w:val="heading 3"/>
    <w:basedOn w:val="Normal"/>
    <w:link w:val="Heading3Char"/>
    <w:uiPriority w:val="99"/>
    <w:qFormat/>
    <w:rsid w:val="00C27DBA"/>
    <w:pPr>
      <w:numPr>
        <w:ilvl w:val="2"/>
        <w:numId w:val="4"/>
      </w:numPr>
      <w:spacing w:after="120"/>
      <w:outlineLvl w:val="2"/>
    </w:pPr>
  </w:style>
  <w:style w:type="paragraph" w:styleId="Heading4">
    <w:name w:val="heading 4"/>
    <w:basedOn w:val="Normal"/>
    <w:link w:val="Heading4Char"/>
    <w:uiPriority w:val="99"/>
    <w:qFormat/>
    <w:rsid w:val="00C27DBA"/>
    <w:pPr>
      <w:numPr>
        <w:ilvl w:val="3"/>
        <w:numId w:val="4"/>
      </w:numPr>
      <w:tabs>
        <w:tab w:val="left" w:pos="2261"/>
      </w:tabs>
      <w:spacing w:after="120"/>
      <w:outlineLvl w:val="3"/>
    </w:pPr>
  </w:style>
  <w:style w:type="paragraph" w:styleId="Heading5">
    <w:name w:val="heading 5"/>
    <w:basedOn w:val="Normal"/>
    <w:link w:val="Heading5Char"/>
    <w:uiPriority w:val="99"/>
    <w:qFormat/>
    <w:rsid w:val="00C27DBA"/>
    <w:pPr>
      <w:numPr>
        <w:ilvl w:val="4"/>
        <w:numId w:val="4"/>
      </w:numPr>
      <w:spacing w:after="120"/>
      <w:outlineLvl w:val="4"/>
    </w:pPr>
  </w:style>
  <w:style w:type="paragraph" w:styleId="Heading6">
    <w:name w:val="heading 6"/>
    <w:basedOn w:val="Normal"/>
    <w:next w:val="Normal"/>
    <w:link w:val="Heading6Char"/>
    <w:autoRedefine/>
    <w:uiPriority w:val="99"/>
    <w:qFormat/>
    <w:rsid w:val="00C27DBA"/>
    <w:pPr>
      <w:keepNext/>
      <w:spacing w:before="160" w:after="80"/>
      <w:jc w:val="left"/>
      <w:outlineLvl w:val="5"/>
    </w:pPr>
    <w:rPr>
      <w:rFonts w:ascii="Arial" w:eastAsia="Times New Roman" w:hAnsi="Arial" w:cs="Arial"/>
      <w:b/>
      <w:bCs/>
      <w:sz w:val="20"/>
      <w:szCs w:val="20"/>
    </w:rPr>
  </w:style>
  <w:style w:type="paragraph" w:styleId="Heading7">
    <w:name w:val="heading 7"/>
    <w:basedOn w:val="Normal"/>
    <w:next w:val="Normal"/>
    <w:link w:val="Heading7Char"/>
    <w:uiPriority w:val="99"/>
    <w:qFormat/>
    <w:rsid w:val="00C27DBA"/>
    <w:pPr>
      <w:keepNext/>
      <w:jc w:val="left"/>
      <w:outlineLvl w:val="6"/>
    </w:pPr>
    <w:rPr>
      <w:rFonts w:ascii="Arial" w:eastAsia="Times New Roman" w:hAnsi="Arial" w:cs="Arial"/>
      <w:b/>
      <w:bCs/>
      <w:smallCaps/>
      <w:color w:val="000000"/>
      <w:sz w:val="24"/>
      <w:szCs w:val="24"/>
    </w:rPr>
  </w:style>
  <w:style w:type="paragraph" w:styleId="Heading8">
    <w:name w:val="heading 8"/>
    <w:basedOn w:val="Normal"/>
    <w:next w:val="Normal"/>
    <w:link w:val="Heading8Char"/>
    <w:autoRedefine/>
    <w:uiPriority w:val="99"/>
    <w:qFormat/>
    <w:rsid w:val="00C27DBA"/>
    <w:pPr>
      <w:keepNext/>
      <w:pBdr>
        <w:bottom w:val="single" w:sz="6" w:space="0" w:color="auto"/>
      </w:pBdr>
      <w:spacing w:before="600" w:after="120"/>
      <w:jc w:val="left"/>
      <w:outlineLvl w:val="7"/>
    </w:pPr>
    <w:rPr>
      <w:rFonts w:ascii="Arial" w:eastAsia="Times New Roman" w:hAnsi="Arial" w:cs="Arial"/>
      <w:b/>
      <w:bCs/>
      <w:smallCaps/>
      <w:sz w:val="28"/>
      <w:szCs w:val="28"/>
    </w:rPr>
  </w:style>
  <w:style w:type="paragraph" w:styleId="Heading9">
    <w:name w:val="heading 9"/>
    <w:basedOn w:val="Normal"/>
    <w:next w:val="Normal"/>
    <w:link w:val="Heading9Char"/>
    <w:uiPriority w:val="99"/>
    <w:qFormat/>
    <w:rsid w:val="00C27DBA"/>
    <w:p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7DBA"/>
    <w:rPr>
      <w:b/>
      <w:bCs/>
      <w:smallCaps/>
      <w:sz w:val="20"/>
      <w:szCs w:val="20"/>
    </w:rPr>
  </w:style>
  <w:style w:type="character" w:customStyle="1" w:styleId="Heading2Char">
    <w:name w:val="Heading 2 Char"/>
    <w:basedOn w:val="DefaultParagraphFont"/>
    <w:link w:val="Heading2"/>
    <w:uiPriority w:val="99"/>
    <w:rsid w:val="00C27DBA"/>
    <w:rPr>
      <w:color w:val="000000"/>
      <w:sz w:val="20"/>
      <w:szCs w:val="20"/>
    </w:rPr>
  </w:style>
  <w:style w:type="character" w:customStyle="1" w:styleId="Heading3Char">
    <w:name w:val="Heading 3 Char"/>
    <w:basedOn w:val="DefaultParagraphFont"/>
    <w:link w:val="Heading3"/>
    <w:uiPriority w:val="99"/>
    <w:semiHidden/>
    <w:rsid w:val="00C27DBA"/>
    <w:rPr>
      <w:b/>
      <w:bCs/>
      <w:sz w:val="26"/>
      <w:szCs w:val="26"/>
    </w:rPr>
  </w:style>
  <w:style w:type="character" w:customStyle="1" w:styleId="Heading4Char">
    <w:name w:val="Heading 4 Char"/>
    <w:basedOn w:val="DefaultParagraphFont"/>
    <w:link w:val="Heading4"/>
    <w:uiPriority w:val="99"/>
    <w:semiHidden/>
    <w:rsid w:val="00C27DBA"/>
    <w:rPr>
      <w:b/>
      <w:bCs/>
      <w:sz w:val="28"/>
      <w:szCs w:val="28"/>
    </w:rPr>
  </w:style>
  <w:style w:type="character" w:customStyle="1" w:styleId="Heading5Char">
    <w:name w:val="Heading 5 Char"/>
    <w:basedOn w:val="DefaultParagraphFont"/>
    <w:link w:val="Heading5"/>
    <w:uiPriority w:val="99"/>
    <w:semiHidden/>
    <w:rsid w:val="00C27DBA"/>
    <w:rPr>
      <w:b/>
      <w:bCs/>
      <w:i/>
      <w:iCs/>
      <w:sz w:val="26"/>
      <w:szCs w:val="26"/>
    </w:rPr>
  </w:style>
  <w:style w:type="character" w:customStyle="1" w:styleId="Heading6Char">
    <w:name w:val="Heading 6 Char"/>
    <w:basedOn w:val="DefaultParagraphFont"/>
    <w:link w:val="Heading6"/>
    <w:uiPriority w:val="99"/>
    <w:semiHidden/>
    <w:rsid w:val="00C27DBA"/>
    <w:rPr>
      <w:b/>
      <w:bCs/>
    </w:rPr>
  </w:style>
  <w:style w:type="character" w:customStyle="1" w:styleId="Heading7Char">
    <w:name w:val="Heading 7 Char"/>
    <w:basedOn w:val="DefaultParagraphFont"/>
    <w:link w:val="Heading7"/>
    <w:uiPriority w:val="99"/>
    <w:semiHidden/>
    <w:rsid w:val="00C27DBA"/>
  </w:style>
  <w:style w:type="character" w:customStyle="1" w:styleId="Heading8Char">
    <w:name w:val="Heading 8 Char"/>
    <w:basedOn w:val="DefaultParagraphFont"/>
    <w:link w:val="Heading8"/>
    <w:uiPriority w:val="99"/>
    <w:semiHidden/>
    <w:rsid w:val="00C27DBA"/>
    <w:rPr>
      <w:i/>
      <w:iCs/>
    </w:rPr>
  </w:style>
  <w:style w:type="character" w:customStyle="1" w:styleId="Heading9Char">
    <w:name w:val="Heading 9 Char"/>
    <w:basedOn w:val="DefaultParagraphFont"/>
    <w:link w:val="Heading9"/>
    <w:uiPriority w:val="99"/>
    <w:semiHidden/>
    <w:rsid w:val="00C27DBA"/>
  </w:style>
  <w:style w:type="paragraph" w:customStyle="1" w:styleId="Bodyclause">
    <w:name w:val="Body  clause"/>
    <w:basedOn w:val="Normal"/>
    <w:next w:val="Heading1"/>
    <w:uiPriority w:val="99"/>
    <w:rsid w:val="00C27DBA"/>
    <w:pPr>
      <w:spacing w:before="120" w:after="120"/>
      <w:ind w:left="720"/>
    </w:pPr>
  </w:style>
  <w:style w:type="paragraph" w:customStyle="1" w:styleId="Bodysubclause">
    <w:name w:val="Body  sub clause"/>
    <w:basedOn w:val="Normal"/>
    <w:uiPriority w:val="99"/>
    <w:rsid w:val="00C27DBA"/>
    <w:pPr>
      <w:spacing w:before="240" w:after="120"/>
      <w:ind w:left="720"/>
    </w:pPr>
  </w:style>
  <w:style w:type="paragraph" w:customStyle="1" w:styleId="Bodypara">
    <w:name w:val="Body para"/>
    <w:basedOn w:val="Normal"/>
    <w:uiPriority w:val="99"/>
    <w:rsid w:val="00C27DBA"/>
    <w:pPr>
      <w:spacing w:after="240"/>
      <w:ind w:left="1559"/>
    </w:pPr>
  </w:style>
  <w:style w:type="paragraph" w:customStyle="1" w:styleId="Bodysubpara">
    <w:name w:val="Body sub para"/>
    <w:basedOn w:val="Normal"/>
    <w:next w:val="Heading3"/>
    <w:uiPriority w:val="99"/>
    <w:rsid w:val="00C27DBA"/>
    <w:pPr>
      <w:spacing w:after="120"/>
      <w:ind w:left="2268"/>
    </w:pPr>
  </w:style>
  <w:style w:type="paragraph" w:customStyle="1" w:styleId="Definitions">
    <w:name w:val="Definitions"/>
    <w:basedOn w:val="Normal"/>
    <w:uiPriority w:val="99"/>
    <w:rsid w:val="00C27DBA"/>
    <w:pPr>
      <w:tabs>
        <w:tab w:val="left" w:pos="709"/>
      </w:tabs>
      <w:spacing w:after="120"/>
      <w:ind w:left="720"/>
    </w:pPr>
  </w:style>
  <w:style w:type="paragraph" w:styleId="Footer">
    <w:name w:val="footer"/>
    <w:basedOn w:val="Normal"/>
    <w:link w:val="FooterChar"/>
    <w:uiPriority w:val="99"/>
    <w:semiHidden/>
    <w:rsid w:val="00C27DBA"/>
    <w:pPr>
      <w:tabs>
        <w:tab w:val="center" w:pos="4153"/>
        <w:tab w:val="right" w:pos="8306"/>
      </w:tabs>
      <w:spacing w:after="240"/>
    </w:pPr>
  </w:style>
  <w:style w:type="character" w:customStyle="1" w:styleId="FooterChar">
    <w:name w:val="Footer Char"/>
    <w:basedOn w:val="DefaultParagraphFont"/>
    <w:link w:val="Footer"/>
    <w:uiPriority w:val="99"/>
    <w:semiHidden/>
    <w:rsid w:val="00C27DBA"/>
    <w:rPr>
      <w:sz w:val="20"/>
      <w:szCs w:val="20"/>
    </w:rPr>
  </w:style>
  <w:style w:type="paragraph" w:styleId="Header">
    <w:name w:val="header"/>
    <w:basedOn w:val="Normal"/>
    <w:link w:val="HeaderChar"/>
    <w:uiPriority w:val="99"/>
    <w:semiHidden/>
    <w:rsid w:val="00C27DBA"/>
    <w:pPr>
      <w:tabs>
        <w:tab w:val="center" w:pos="4153"/>
        <w:tab w:val="right" w:pos="8306"/>
      </w:tabs>
      <w:spacing w:after="240"/>
    </w:pPr>
  </w:style>
  <w:style w:type="character" w:customStyle="1" w:styleId="HeaderChar">
    <w:name w:val="Header Char"/>
    <w:basedOn w:val="DefaultParagraphFont"/>
    <w:link w:val="Header"/>
    <w:uiPriority w:val="99"/>
    <w:rsid w:val="00C27DBA"/>
    <w:rPr>
      <w:sz w:val="20"/>
      <w:szCs w:val="20"/>
    </w:rPr>
  </w:style>
  <w:style w:type="character" w:styleId="PageNumber">
    <w:name w:val="page number"/>
    <w:basedOn w:val="DefaultParagraphFont"/>
    <w:uiPriority w:val="99"/>
    <w:semiHidden/>
    <w:rsid w:val="00C27DBA"/>
  </w:style>
  <w:style w:type="paragraph" w:customStyle="1" w:styleId="Schmainhead">
    <w:name w:val="Sch   main head"/>
    <w:basedOn w:val="Normal"/>
    <w:next w:val="Normal"/>
    <w:autoRedefine/>
    <w:uiPriority w:val="99"/>
    <w:rsid w:val="00C27DBA"/>
    <w:pPr>
      <w:keepNext/>
      <w:numPr>
        <w:numId w:val="6"/>
      </w:numPr>
      <w:spacing w:before="240" w:after="360"/>
      <w:jc w:val="center"/>
      <w:outlineLvl w:val="0"/>
    </w:pPr>
    <w:rPr>
      <w:b/>
      <w:bCs/>
    </w:rPr>
  </w:style>
  <w:style w:type="paragraph" w:customStyle="1" w:styleId="Schparthead">
    <w:name w:val="Sch   part head"/>
    <w:basedOn w:val="Normal"/>
    <w:next w:val="Normal"/>
    <w:uiPriority w:val="99"/>
    <w:rsid w:val="00C27DBA"/>
    <w:pPr>
      <w:keepNext/>
      <w:numPr>
        <w:numId w:val="8"/>
      </w:numPr>
      <w:spacing w:before="240" w:after="240"/>
      <w:jc w:val="center"/>
      <w:outlineLvl w:val="0"/>
    </w:pPr>
    <w:rPr>
      <w:b/>
      <w:bCs/>
    </w:rPr>
  </w:style>
  <w:style w:type="paragraph" w:customStyle="1" w:styleId="Sch1styleclause">
    <w:name w:val="Sch  (1style) clause"/>
    <w:basedOn w:val="Normal"/>
    <w:uiPriority w:val="99"/>
    <w:rsid w:val="00C27DBA"/>
    <w:pPr>
      <w:numPr>
        <w:numId w:val="5"/>
      </w:numPr>
      <w:spacing w:before="320"/>
      <w:outlineLvl w:val="0"/>
    </w:pPr>
    <w:rPr>
      <w:b/>
      <w:bCs/>
      <w:smallCaps/>
    </w:rPr>
  </w:style>
  <w:style w:type="paragraph" w:customStyle="1" w:styleId="Sch1stylesubclause">
    <w:name w:val="Sch  (1style) sub clause"/>
    <w:basedOn w:val="Normal"/>
    <w:uiPriority w:val="99"/>
    <w:rsid w:val="00C27DBA"/>
    <w:pPr>
      <w:numPr>
        <w:ilvl w:val="1"/>
        <w:numId w:val="5"/>
      </w:numPr>
      <w:spacing w:before="280" w:after="120"/>
      <w:outlineLvl w:val="1"/>
    </w:pPr>
    <w:rPr>
      <w:color w:val="000000"/>
    </w:rPr>
  </w:style>
  <w:style w:type="paragraph" w:customStyle="1" w:styleId="Sch1stylepara">
    <w:name w:val="Sch (1style) para"/>
    <w:basedOn w:val="Normal"/>
    <w:uiPriority w:val="99"/>
    <w:rsid w:val="00C27DBA"/>
    <w:pPr>
      <w:numPr>
        <w:ilvl w:val="2"/>
        <w:numId w:val="5"/>
      </w:numPr>
      <w:spacing w:after="120"/>
    </w:pPr>
  </w:style>
  <w:style w:type="paragraph" w:customStyle="1" w:styleId="Sch1stylesubpara">
    <w:name w:val="Sch (1style) sub para"/>
    <w:basedOn w:val="Heading4"/>
    <w:uiPriority w:val="99"/>
    <w:rsid w:val="00C27DBA"/>
    <w:pPr>
      <w:numPr>
        <w:numId w:val="5"/>
      </w:numPr>
    </w:pPr>
  </w:style>
  <w:style w:type="paragraph" w:customStyle="1" w:styleId="Sch2style1">
    <w:name w:val="Sch (2style)  1"/>
    <w:basedOn w:val="Normal"/>
    <w:uiPriority w:val="99"/>
    <w:rsid w:val="00C27DBA"/>
    <w:pPr>
      <w:numPr>
        <w:numId w:val="1"/>
      </w:numPr>
      <w:spacing w:before="280" w:after="120" w:line="300" w:lineRule="exact"/>
    </w:pPr>
  </w:style>
  <w:style w:type="paragraph" w:customStyle="1" w:styleId="Sch2stylea">
    <w:name w:val="Sch (2style) (a)"/>
    <w:basedOn w:val="Normal"/>
    <w:uiPriority w:val="99"/>
    <w:rsid w:val="00C27DBA"/>
    <w:pPr>
      <w:numPr>
        <w:ilvl w:val="1"/>
        <w:numId w:val="1"/>
      </w:numPr>
      <w:spacing w:after="120" w:line="300" w:lineRule="exact"/>
    </w:pPr>
  </w:style>
  <w:style w:type="paragraph" w:customStyle="1" w:styleId="Sch2stylei">
    <w:name w:val="Sch (2style) (i)"/>
    <w:basedOn w:val="Heading4"/>
    <w:uiPriority w:val="99"/>
    <w:rsid w:val="00C27DBA"/>
    <w:pPr>
      <w:numPr>
        <w:ilvl w:val="2"/>
        <w:numId w:val="1"/>
      </w:numPr>
      <w:tabs>
        <w:tab w:val="clear" w:pos="2261"/>
        <w:tab w:val="left" w:pos="2268"/>
      </w:tabs>
    </w:pPr>
  </w:style>
  <w:style w:type="paragraph" w:styleId="TOC1">
    <w:name w:val="toc 1"/>
    <w:basedOn w:val="Normal"/>
    <w:next w:val="Normal"/>
    <w:autoRedefine/>
    <w:uiPriority w:val="99"/>
    <w:semiHidden/>
    <w:rsid w:val="00C27DBA"/>
    <w:pPr>
      <w:tabs>
        <w:tab w:val="left" w:pos="709"/>
        <w:tab w:val="right" w:leader="dot" w:pos="7655"/>
      </w:tabs>
      <w:spacing w:before="240" w:line="260" w:lineRule="atLeast"/>
    </w:pPr>
    <w:rPr>
      <w:smallCaps/>
      <w:sz w:val="20"/>
      <w:szCs w:val="20"/>
    </w:rPr>
  </w:style>
  <w:style w:type="paragraph" w:styleId="TOC2">
    <w:name w:val="toc 2"/>
    <w:basedOn w:val="Normal"/>
    <w:next w:val="Normal"/>
    <w:autoRedefine/>
    <w:uiPriority w:val="99"/>
    <w:semiHidden/>
    <w:rsid w:val="00C27DBA"/>
    <w:pPr>
      <w:tabs>
        <w:tab w:val="left" w:pos="706"/>
        <w:tab w:val="right" w:leader="dot" w:pos="7661"/>
      </w:tabs>
      <w:spacing w:before="120"/>
    </w:pPr>
    <w:rPr>
      <w:sz w:val="20"/>
      <w:szCs w:val="20"/>
    </w:rPr>
  </w:style>
  <w:style w:type="paragraph" w:styleId="TOC3">
    <w:name w:val="toc 3"/>
    <w:basedOn w:val="Normal"/>
    <w:next w:val="Normal"/>
    <w:autoRedefine/>
    <w:uiPriority w:val="99"/>
    <w:semiHidden/>
    <w:rsid w:val="00C27DBA"/>
    <w:pPr>
      <w:tabs>
        <w:tab w:val="left" w:pos="709"/>
        <w:tab w:val="right" w:leader="dot" w:pos="7655"/>
      </w:tabs>
    </w:pPr>
    <w:rPr>
      <w:sz w:val="20"/>
      <w:szCs w:val="20"/>
    </w:rPr>
  </w:style>
  <w:style w:type="character" w:styleId="Hyperlink">
    <w:name w:val="Hyperlink"/>
    <w:basedOn w:val="DefaultParagraphFont"/>
    <w:uiPriority w:val="99"/>
    <w:rsid w:val="00C27DBA"/>
    <w:rPr>
      <w:color w:val="0000FF"/>
      <w:u w:val="single"/>
    </w:rPr>
  </w:style>
  <w:style w:type="character" w:styleId="FollowedHyperlink">
    <w:name w:val="FollowedHyperlink"/>
    <w:basedOn w:val="DefaultParagraphFont"/>
    <w:uiPriority w:val="99"/>
    <w:semiHidden/>
    <w:rsid w:val="00C27DBA"/>
    <w:rPr>
      <w:color w:val="800080"/>
      <w:u w:val="single"/>
    </w:rPr>
  </w:style>
  <w:style w:type="paragraph" w:customStyle="1" w:styleId="1Parties">
    <w:name w:val="(1) Parties"/>
    <w:basedOn w:val="Normal"/>
    <w:uiPriority w:val="99"/>
    <w:rsid w:val="00C27DBA"/>
    <w:pPr>
      <w:numPr>
        <w:numId w:val="2"/>
      </w:numPr>
      <w:spacing w:before="120" w:after="120"/>
    </w:pPr>
  </w:style>
  <w:style w:type="paragraph" w:customStyle="1" w:styleId="ABackground">
    <w:name w:val="(A) Background"/>
    <w:basedOn w:val="Normal"/>
    <w:uiPriority w:val="99"/>
    <w:rsid w:val="00C27DBA"/>
    <w:pPr>
      <w:numPr>
        <w:numId w:val="3"/>
      </w:numPr>
      <w:spacing w:before="120" w:after="120"/>
    </w:pPr>
  </w:style>
  <w:style w:type="character" w:customStyle="1" w:styleId="Def">
    <w:name w:val="Def"/>
    <w:basedOn w:val="DefaultParagraphFont"/>
    <w:uiPriority w:val="99"/>
    <w:rsid w:val="00C27DBA"/>
    <w:rPr>
      <w:b/>
      <w:bCs/>
      <w:color w:val="000000"/>
      <w:sz w:val="22"/>
      <w:szCs w:val="22"/>
    </w:rPr>
  </w:style>
  <w:style w:type="paragraph" w:customStyle="1" w:styleId="1stIntroHeadings">
    <w:name w:val="1stIntroHeadings"/>
    <w:basedOn w:val="Normal"/>
    <w:next w:val="Normal"/>
    <w:uiPriority w:val="99"/>
    <w:rsid w:val="00C27DBA"/>
    <w:pPr>
      <w:tabs>
        <w:tab w:val="left" w:pos="709"/>
      </w:tabs>
      <w:spacing w:before="120" w:after="120"/>
    </w:pPr>
    <w:rPr>
      <w:b/>
      <w:bCs/>
      <w:smallCaps/>
      <w:sz w:val="24"/>
      <w:szCs w:val="24"/>
    </w:rPr>
  </w:style>
  <w:style w:type="paragraph" w:customStyle="1" w:styleId="Scha">
    <w:name w:val="Sch a)"/>
    <w:basedOn w:val="Normal"/>
    <w:uiPriority w:val="99"/>
    <w:rsid w:val="00C27DBA"/>
    <w:pPr>
      <w:numPr>
        <w:ilvl w:val="1"/>
        <w:numId w:val="2"/>
      </w:numPr>
    </w:pPr>
  </w:style>
  <w:style w:type="paragraph" w:customStyle="1" w:styleId="XExecution">
    <w:name w:val="X Execution"/>
    <w:basedOn w:val="Normal"/>
    <w:uiPriority w:val="99"/>
    <w:rsid w:val="00C27DBA"/>
    <w:pPr>
      <w:tabs>
        <w:tab w:val="left" w:pos="0"/>
        <w:tab w:val="left" w:pos="3544"/>
      </w:tabs>
      <w:ind w:right="459"/>
      <w:jc w:val="left"/>
    </w:pPr>
    <w:rPr>
      <w:color w:val="000000"/>
    </w:rPr>
  </w:style>
  <w:style w:type="paragraph" w:customStyle="1" w:styleId="Comments">
    <w:name w:val="Comments"/>
    <w:basedOn w:val="Normal"/>
    <w:uiPriority w:val="99"/>
    <w:rsid w:val="00C27DBA"/>
    <w:pPr>
      <w:spacing w:after="120"/>
      <w:ind w:left="284"/>
      <w:jc w:val="left"/>
    </w:pPr>
    <w:rPr>
      <w:i/>
      <w:iCs/>
    </w:rPr>
  </w:style>
  <w:style w:type="paragraph" w:customStyle="1" w:styleId="CoversheetTitle">
    <w:name w:val="Coversheet Title"/>
    <w:basedOn w:val="Normal"/>
    <w:autoRedefine/>
    <w:rsid w:val="00C27DBA"/>
    <w:pPr>
      <w:tabs>
        <w:tab w:val="right" w:pos="8100"/>
      </w:tabs>
      <w:jc w:val="left"/>
    </w:pPr>
    <w:rPr>
      <w:rFonts w:ascii="Arial" w:eastAsia="Times New Roman" w:hAnsi="Arial" w:cs="Arial"/>
      <w:b/>
      <w:bCs/>
      <w:u w:val="single"/>
    </w:rPr>
  </w:style>
  <w:style w:type="paragraph" w:customStyle="1" w:styleId="CoversheetParagraph">
    <w:name w:val="Coversheet Paragraph"/>
    <w:basedOn w:val="Normal"/>
    <w:autoRedefine/>
    <w:uiPriority w:val="99"/>
    <w:rsid w:val="00C27DBA"/>
    <w:pPr>
      <w:jc w:val="center"/>
    </w:pPr>
  </w:style>
  <w:style w:type="character" w:customStyle="1" w:styleId="Defterm">
    <w:name w:val="Defterm"/>
    <w:basedOn w:val="DefaultParagraphFont"/>
    <w:uiPriority w:val="99"/>
    <w:rsid w:val="00C27DBA"/>
    <w:rPr>
      <w:b/>
      <w:bCs/>
      <w:color w:val="000000"/>
      <w:sz w:val="22"/>
      <w:szCs w:val="22"/>
    </w:rPr>
  </w:style>
  <w:style w:type="paragraph" w:customStyle="1" w:styleId="NewPage">
    <w:name w:val="New Page"/>
    <w:basedOn w:val="Normal"/>
    <w:autoRedefine/>
    <w:uiPriority w:val="99"/>
    <w:rsid w:val="00C27DBA"/>
  </w:style>
  <w:style w:type="paragraph" w:customStyle="1" w:styleId="FrontInformation">
    <w:name w:val="FrontInformation"/>
    <w:autoRedefine/>
    <w:uiPriority w:val="99"/>
    <w:rsid w:val="00C27DBA"/>
    <w:pPr>
      <w:widowControl w:val="0"/>
      <w:autoSpaceDE w:val="0"/>
      <w:autoSpaceDN w:val="0"/>
      <w:adjustRightInd w:val="0"/>
      <w:spacing w:after="0" w:line="300" w:lineRule="atLeast"/>
    </w:pPr>
    <w:rPr>
      <w:rFonts w:ascii="Arial" w:eastAsia="Times New Roman" w:hAnsi="Arial" w:cs="Arial"/>
      <w:color w:val="000000"/>
      <w:sz w:val="20"/>
      <w:szCs w:val="20"/>
    </w:rPr>
  </w:style>
  <w:style w:type="character" w:customStyle="1" w:styleId="defitem">
    <w:name w:val="defitem"/>
    <w:basedOn w:val="DefaultParagraphFont"/>
    <w:uiPriority w:val="99"/>
    <w:rsid w:val="00C27DBA"/>
  </w:style>
  <w:style w:type="character" w:customStyle="1" w:styleId="smallcaps">
    <w:name w:val="smallcaps"/>
    <w:uiPriority w:val="99"/>
    <w:rsid w:val="00C27DBA"/>
    <w:rPr>
      <w:b/>
      <w:bCs/>
      <w:smallCaps/>
    </w:rPr>
  </w:style>
  <w:style w:type="paragraph" w:customStyle="1" w:styleId="Schmainheadinc">
    <w:name w:val="Sch   main head inc"/>
    <w:basedOn w:val="Normal"/>
    <w:rsid w:val="00C27DBA"/>
    <w:pPr>
      <w:numPr>
        <w:numId w:val="11"/>
      </w:numPr>
      <w:spacing w:before="360" w:after="360"/>
    </w:pPr>
    <w:rPr>
      <w:b/>
      <w:bCs/>
    </w:rPr>
  </w:style>
  <w:style w:type="paragraph" w:customStyle="1" w:styleId="Schmainheadsingle">
    <w:name w:val="Sch main head single"/>
    <w:basedOn w:val="Normal"/>
    <w:next w:val="Normal"/>
    <w:uiPriority w:val="99"/>
    <w:rsid w:val="00C27DBA"/>
    <w:pPr>
      <w:numPr>
        <w:numId w:val="9"/>
      </w:numPr>
      <w:spacing w:before="240" w:after="360"/>
      <w:jc w:val="center"/>
    </w:pPr>
    <w:rPr>
      <w:b/>
      <w:bCs/>
    </w:rPr>
  </w:style>
  <w:style w:type="paragraph" w:customStyle="1" w:styleId="Schmainheadincsingle">
    <w:name w:val="Sch   main head inc single"/>
    <w:basedOn w:val="Normal"/>
    <w:next w:val="Normal"/>
    <w:uiPriority w:val="99"/>
    <w:rsid w:val="00C27DBA"/>
    <w:pPr>
      <w:numPr>
        <w:numId w:val="10"/>
      </w:numPr>
      <w:spacing w:before="240" w:after="360"/>
    </w:pPr>
    <w:rPr>
      <w:b/>
      <w:bCs/>
    </w:rPr>
  </w:style>
  <w:style w:type="paragraph" w:customStyle="1" w:styleId="Testimonium">
    <w:name w:val="Testimonium"/>
    <w:basedOn w:val="Normal"/>
    <w:uiPriority w:val="99"/>
    <w:rsid w:val="00C27DBA"/>
    <w:pPr>
      <w:spacing w:before="360" w:after="360"/>
    </w:pPr>
  </w:style>
  <w:style w:type="paragraph" w:customStyle="1" w:styleId="Appmainheadsingle">
    <w:name w:val="App main head single"/>
    <w:basedOn w:val="Normal"/>
    <w:next w:val="Normal"/>
    <w:rsid w:val="00C27DBA"/>
    <w:pPr>
      <w:numPr>
        <w:numId w:val="12"/>
      </w:numPr>
      <w:spacing w:before="240" w:after="360"/>
      <w:jc w:val="center"/>
    </w:pPr>
    <w:rPr>
      <w:b/>
      <w:bCs/>
    </w:rPr>
  </w:style>
  <w:style w:type="paragraph" w:customStyle="1" w:styleId="Appmainhead">
    <w:name w:val="App   main head"/>
    <w:basedOn w:val="Normal"/>
    <w:next w:val="Normal"/>
    <w:uiPriority w:val="99"/>
    <w:rsid w:val="00C27DBA"/>
    <w:pPr>
      <w:numPr>
        <w:numId w:val="13"/>
      </w:numPr>
      <w:spacing w:before="240" w:after="360"/>
      <w:jc w:val="center"/>
    </w:pPr>
    <w:rPr>
      <w:b/>
      <w:bCs/>
    </w:rPr>
  </w:style>
  <w:style w:type="paragraph" w:styleId="CommentText">
    <w:name w:val="annotation text"/>
    <w:basedOn w:val="Normal"/>
    <w:link w:val="CommentTextChar"/>
    <w:uiPriority w:val="99"/>
    <w:semiHidden/>
    <w:rsid w:val="00C27DBA"/>
    <w:pPr>
      <w:spacing w:line="200" w:lineRule="atLeast"/>
      <w:jc w:val="left"/>
    </w:pPr>
    <w:rPr>
      <w:sz w:val="20"/>
      <w:szCs w:val="20"/>
    </w:rPr>
  </w:style>
  <w:style w:type="character" w:customStyle="1" w:styleId="CommentTextChar">
    <w:name w:val="Comment Text Char"/>
    <w:basedOn w:val="DefaultParagraphFont"/>
    <w:link w:val="CommentText"/>
    <w:uiPriority w:val="99"/>
    <w:semiHidden/>
    <w:rsid w:val="00C27DBA"/>
    <w:rPr>
      <w:sz w:val="20"/>
      <w:szCs w:val="20"/>
    </w:rPr>
  </w:style>
  <w:style w:type="paragraph" w:customStyle="1" w:styleId="CoversheetTitle2">
    <w:name w:val="Coversheet Title2"/>
    <w:basedOn w:val="CoversheetTitle"/>
    <w:uiPriority w:val="99"/>
    <w:rsid w:val="00C27DBA"/>
    <w:rPr>
      <w:sz w:val="28"/>
      <w:szCs w:val="28"/>
    </w:rPr>
  </w:style>
  <w:style w:type="paragraph" w:customStyle="1" w:styleId="Headingreg">
    <w:name w:val="Heading reg"/>
    <w:basedOn w:val="Heading1"/>
    <w:next w:val="Normal"/>
    <w:uiPriority w:val="99"/>
    <w:rsid w:val="00C27DBA"/>
    <w:pPr>
      <w:keepNext w:val="0"/>
      <w:spacing w:after="240"/>
    </w:pPr>
    <w:rPr>
      <w:b w:val="0"/>
      <w:bCs w:val="0"/>
      <w:smallCaps w:val="0"/>
    </w:rPr>
  </w:style>
  <w:style w:type="paragraph" w:customStyle="1" w:styleId="HeadingTitle">
    <w:name w:val="HeadingTitle"/>
    <w:basedOn w:val="Normal"/>
    <w:uiPriority w:val="99"/>
    <w:rsid w:val="00C27DBA"/>
    <w:pPr>
      <w:spacing w:before="240" w:after="240"/>
    </w:pPr>
    <w:rPr>
      <w:b/>
      <w:bCs/>
      <w:sz w:val="24"/>
      <w:szCs w:val="24"/>
    </w:rPr>
  </w:style>
  <w:style w:type="paragraph" w:customStyle="1" w:styleId="BackSubClause">
    <w:name w:val="BackSubClause"/>
    <w:basedOn w:val="Normal"/>
    <w:uiPriority w:val="99"/>
    <w:rsid w:val="00C27DBA"/>
    <w:pPr>
      <w:numPr>
        <w:ilvl w:val="1"/>
        <w:numId w:val="3"/>
      </w:numPr>
    </w:pPr>
  </w:style>
  <w:style w:type="paragraph" w:customStyle="1" w:styleId="NormalSpaced">
    <w:name w:val="NormalSpaced"/>
    <w:basedOn w:val="Normal"/>
    <w:next w:val="Normal"/>
    <w:rsid w:val="00C27DBA"/>
    <w:pPr>
      <w:spacing w:after="240"/>
    </w:pPr>
  </w:style>
  <w:style w:type="paragraph" w:customStyle="1" w:styleId="Bullet">
    <w:name w:val="Bullet"/>
    <w:basedOn w:val="Normal"/>
    <w:uiPriority w:val="99"/>
    <w:rsid w:val="00C27DBA"/>
    <w:pPr>
      <w:numPr>
        <w:numId w:val="7"/>
      </w:numPr>
      <w:spacing w:after="240"/>
    </w:pPr>
  </w:style>
  <w:style w:type="paragraph" w:customStyle="1" w:styleId="Bullet2">
    <w:name w:val="Bullet2"/>
    <w:basedOn w:val="Normal"/>
    <w:uiPriority w:val="99"/>
    <w:rsid w:val="00C27DBA"/>
    <w:pPr>
      <w:tabs>
        <w:tab w:val="left" w:pos="720"/>
      </w:tabs>
      <w:spacing w:before="240" w:after="120"/>
      <w:ind w:left="720" w:hanging="360"/>
    </w:pPr>
  </w:style>
  <w:style w:type="paragraph" w:customStyle="1" w:styleId="Bullet3">
    <w:name w:val="Bullet3"/>
    <w:basedOn w:val="Normal"/>
    <w:uiPriority w:val="99"/>
    <w:rsid w:val="00C27DBA"/>
    <w:pPr>
      <w:tabs>
        <w:tab w:val="left" w:pos="720"/>
      </w:tabs>
      <w:spacing w:after="240"/>
    </w:pPr>
  </w:style>
  <w:style w:type="paragraph" w:customStyle="1" w:styleId="NormalCell">
    <w:name w:val="NormalCell"/>
    <w:basedOn w:val="Normal"/>
    <w:rsid w:val="00C27DBA"/>
    <w:pPr>
      <w:spacing w:before="120" w:after="120"/>
      <w:jc w:val="left"/>
    </w:pPr>
  </w:style>
  <w:style w:type="paragraph" w:customStyle="1" w:styleId="NormalSmall">
    <w:name w:val="NormalSmall"/>
    <w:basedOn w:val="NormalCell"/>
    <w:uiPriority w:val="99"/>
    <w:rsid w:val="00C27DBA"/>
    <w:rPr>
      <w:sz w:val="18"/>
      <w:szCs w:val="18"/>
    </w:rPr>
  </w:style>
  <w:style w:type="paragraph" w:customStyle="1" w:styleId="BulletSmall">
    <w:name w:val="Bullet Small"/>
    <w:basedOn w:val="Bullet"/>
    <w:uiPriority w:val="99"/>
    <w:rsid w:val="00C27DBA"/>
    <w:rPr>
      <w:sz w:val="18"/>
      <w:szCs w:val="18"/>
    </w:rPr>
  </w:style>
  <w:style w:type="paragraph" w:styleId="BalloonText">
    <w:name w:val="Balloon Text"/>
    <w:basedOn w:val="Normal"/>
    <w:link w:val="BalloonTextChar"/>
    <w:uiPriority w:val="99"/>
    <w:semiHidden/>
    <w:rsid w:val="00C27DBA"/>
    <w:rPr>
      <w:rFonts w:ascii="Tahoma" w:hAnsi="Tahoma" w:cs="Tahoma"/>
      <w:sz w:val="16"/>
      <w:szCs w:val="16"/>
    </w:rPr>
  </w:style>
  <w:style w:type="character" w:customStyle="1" w:styleId="BalloonTextChar">
    <w:name w:val="Balloon Text Char"/>
    <w:basedOn w:val="DefaultParagraphFont"/>
    <w:link w:val="BalloonText"/>
    <w:uiPriority w:val="99"/>
    <w:semiHidden/>
    <w:rsid w:val="00C27DBA"/>
    <w:rPr>
      <w:sz w:val="2"/>
      <w:szCs w:val="2"/>
    </w:rPr>
  </w:style>
  <w:style w:type="paragraph" w:styleId="BodyTextIndent">
    <w:name w:val="Body Text Indent"/>
    <w:basedOn w:val="Normal"/>
    <w:link w:val="BodyTextIndentChar"/>
    <w:uiPriority w:val="99"/>
    <w:semiHidden/>
    <w:rsid w:val="00C27DBA"/>
    <w:pPr>
      <w:tabs>
        <w:tab w:val="left" w:pos="360"/>
        <w:tab w:val="left" w:pos="748"/>
      </w:tabs>
      <w:spacing w:before="120" w:after="120" w:line="240" w:lineRule="auto"/>
      <w:ind w:left="748" w:hanging="748"/>
      <w:jc w:val="left"/>
    </w:pPr>
    <w:rPr>
      <w:rFonts w:ascii="Arial" w:eastAsia="Times New Roman" w:hAnsi="Arial" w:cs="Arial"/>
      <w:color w:val="000000"/>
    </w:rPr>
  </w:style>
  <w:style w:type="character" w:customStyle="1" w:styleId="BodyTextIndentChar">
    <w:name w:val="Body Text Indent Char"/>
    <w:basedOn w:val="DefaultParagraphFont"/>
    <w:link w:val="BodyTextIndent"/>
    <w:uiPriority w:val="99"/>
    <w:semiHidden/>
    <w:rsid w:val="00C27DBA"/>
    <w:rPr>
      <w:sz w:val="20"/>
      <w:szCs w:val="20"/>
    </w:rPr>
  </w:style>
  <w:style w:type="character" w:styleId="CommentReference">
    <w:name w:val="annotation reference"/>
    <w:basedOn w:val="DefaultParagraphFont"/>
    <w:uiPriority w:val="99"/>
    <w:semiHidden/>
    <w:rsid w:val="00C27DBA"/>
    <w:rPr>
      <w:sz w:val="16"/>
      <w:szCs w:val="16"/>
    </w:rPr>
  </w:style>
  <w:style w:type="character" w:customStyle="1" w:styleId="searchword1">
    <w:name w:val="searchword1"/>
    <w:basedOn w:val="DefaultParagraphFont"/>
    <w:uiPriority w:val="99"/>
    <w:rsid w:val="00C27DBA"/>
  </w:style>
  <w:style w:type="paragraph" w:styleId="NormalWeb">
    <w:name w:val="Normal (Web)"/>
    <w:basedOn w:val="Normal"/>
    <w:uiPriority w:val="99"/>
    <w:rsid w:val="00C27DBA"/>
    <w:pPr>
      <w:spacing w:line="240" w:lineRule="auto"/>
      <w:jc w:val="left"/>
    </w:pPr>
    <w:rPr>
      <w:sz w:val="24"/>
      <w:szCs w:val="24"/>
    </w:rPr>
  </w:style>
  <w:style w:type="character" w:styleId="Emphasis">
    <w:name w:val="Emphasis"/>
    <w:basedOn w:val="DefaultParagraphFont"/>
    <w:uiPriority w:val="99"/>
    <w:qFormat/>
    <w:rsid w:val="00C27DBA"/>
    <w:rPr>
      <w:i/>
      <w:iCs/>
    </w:rPr>
  </w:style>
  <w:style w:type="character" w:styleId="Strong">
    <w:name w:val="Strong"/>
    <w:basedOn w:val="DefaultParagraphFont"/>
    <w:uiPriority w:val="99"/>
    <w:qFormat/>
    <w:rsid w:val="00C27DBA"/>
    <w:rPr>
      <w:b/>
      <w:bCs/>
    </w:rPr>
  </w:style>
  <w:style w:type="character" w:customStyle="1" w:styleId="hiddennotetext1">
    <w:name w:val="hiddennotetext1"/>
    <w:basedOn w:val="DefaultParagraphFont"/>
    <w:uiPriority w:val="99"/>
    <w:rsid w:val="00C27DBA"/>
    <w:rPr>
      <w:vanish/>
    </w:rPr>
  </w:style>
  <w:style w:type="character" w:customStyle="1" w:styleId="fullnotetitle">
    <w:name w:val="fullnotetitle"/>
    <w:basedOn w:val="DefaultParagraphFont"/>
    <w:uiPriority w:val="99"/>
    <w:rsid w:val="00C27DBA"/>
  </w:style>
  <w:style w:type="character" w:customStyle="1" w:styleId="notetitleprint1">
    <w:name w:val="notetitleprint1"/>
    <w:basedOn w:val="DefaultParagraphFont"/>
    <w:uiPriority w:val="99"/>
    <w:rsid w:val="00C27DBA"/>
    <w:rPr>
      <w:vanish/>
    </w:rPr>
  </w:style>
  <w:style w:type="character" w:customStyle="1" w:styleId="searchword2">
    <w:name w:val="searchword2"/>
    <w:basedOn w:val="DefaultParagraphFont"/>
    <w:uiPriority w:val="99"/>
    <w:rsid w:val="00C27DBA"/>
  </w:style>
  <w:style w:type="character" w:customStyle="1" w:styleId="printlink">
    <w:name w:val="printlink"/>
    <w:basedOn w:val="DefaultParagraphFont"/>
    <w:uiPriority w:val="99"/>
    <w:rsid w:val="00C27DBA"/>
  </w:style>
  <w:style w:type="paragraph" w:styleId="ListParagraph">
    <w:name w:val="List Paragraph"/>
    <w:basedOn w:val="Normal"/>
    <w:uiPriority w:val="34"/>
    <w:qFormat/>
    <w:rsid w:val="00C27DBA"/>
    <w:pPr>
      <w:ind w:left="720"/>
    </w:pPr>
  </w:style>
  <w:style w:type="paragraph" w:customStyle="1" w:styleId="Legal1">
    <w:name w:val="Legal 1"/>
    <w:basedOn w:val="Normal"/>
    <w:uiPriority w:val="99"/>
    <w:rsid w:val="00C27DBA"/>
    <w:pPr>
      <w:tabs>
        <w:tab w:val="left" w:pos="1044"/>
      </w:tabs>
      <w:spacing w:line="240" w:lineRule="auto"/>
      <w:ind w:left="1044" w:hanging="1044"/>
      <w:jc w:val="left"/>
      <w:outlineLvl w:val="0"/>
    </w:pPr>
    <w:rPr>
      <w:rFonts w:ascii="Courier" w:hAnsi="Courier" w:cs="Courier"/>
      <w:sz w:val="24"/>
      <w:szCs w:val="24"/>
    </w:rPr>
  </w:style>
  <w:style w:type="paragraph" w:customStyle="1" w:styleId="FWBL1">
    <w:name w:val="FWB_L1"/>
    <w:basedOn w:val="Normal"/>
    <w:next w:val="FWBL2"/>
    <w:rsid w:val="00C27DBA"/>
    <w:pPr>
      <w:keepNext/>
      <w:keepLines/>
      <w:numPr>
        <w:numId w:val="16"/>
      </w:numPr>
      <w:spacing w:after="240" w:line="240" w:lineRule="auto"/>
      <w:jc w:val="left"/>
      <w:outlineLvl w:val="0"/>
    </w:pPr>
    <w:rPr>
      <w:b/>
      <w:bCs/>
      <w:smallCaps/>
      <w:sz w:val="24"/>
      <w:szCs w:val="24"/>
    </w:rPr>
  </w:style>
  <w:style w:type="paragraph" w:customStyle="1" w:styleId="FWBL2">
    <w:name w:val="FWB_L2"/>
    <w:basedOn w:val="FWBL1"/>
    <w:rsid w:val="00C27DBA"/>
    <w:pPr>
      <w:keepNext w:val="0"/>
      <w:keepLines w:val="0"/>
      <w:numPr>
        <w:ilvl w:val="1"/>
      </w:numPr>
      <w:jc w:val="both"/>
      <w:outlineLvl w:val="9"/>
    </w:pPr>
    <w:rPr>
      <w:b w:val="0"/>
      <w:bCs w:val="0"/>
      <w:smallCaps w:val="0"/>
    </w:rPr>
  </w:style>
  <w:style w:type="paragraph" w:customStyle="1" w:styleId="FWBL3">
    <w:name w:val="FWB_L3"/>
    <w:basedOn w:val="FWBL2"/>
    <w:rsid w:val="00C27DBA"/>
    <w:pPr>
      <w:numPr>
        <w:ilvl w:val="2"/>
      </w:numPr>
    </w:pPr>
  </w:style>
  <w:style w:type="paragraph" w:customStyle="1" w:styleId="FWBL4">
    <w:name w:val="FWB_L4"/>
    <w:basedOn w:val="FWBL3"/>
    <w:rsid w:val="00C27DBA"/>
    <w:pPr>
      <w:numPr>
        <w:ilvl w:val="3"/>
      </w:numPr>
      <w:tabs>
        <w:tab w:val="clear" w:pos="720"/>
      </w:tabs>
    </w:pPr>
  </w:style>
  <w:style w:type="paragraph" w:customStyle="1" w:styleId="FWBL5">
    <w:name w:val="FWB_L5"/>
    <w:basedOn w:val="FWBL4"/>
    <w:rsid w:val="00C27DBA"/>
    <w:pPr>
      <w:numPr>
        <w:ilvl w:val="4"/>
      </w:numPr>
      <w:tabs>
        <w:tab w:val="clear" w:pos="1440"/>
      </w:tabs>
    </w:pPr>
  </w:style>
  <w:style w:type="paragraph" w:customStyle="1" w:styleId="FWBL6">
    <w:name w:val="FWB_L6"/>
    <w:basedOn w:val="FWBL5"/>
    <w:rsid w:val="00C27DBA"/>
    <w:pPr>
      <w:numPr>
        <w:ilvl w:val="5"/>
      </w:numPr>
      <w:tabs>
        <w:tab w:val="clear" w:pos="2160"/>
      </w:tabs>
    </w:pPr>
  </w:style>
  <w:style w:type="paragraph" w:customStyle="1" w:styleId="FWBL7">
    <w:name w:val="FWB_L7"/>
    <w:basedOn w:val="FWBL6"/>
    <w:rsid w:val="00C27DBA"/>
    <w:pPr>
      <w:numPr>
        <w:ilvl w:val="6"/>
      </w:numPr>
      <w:tabs>
        <w:tab w:val="clear" w:pos="2880"/>
      </w:tabs>
    </w:pPr>
  </w:style>
  <w:style w:type="paragraph" w:customStyle="1" w:styleId="FWBL8">
    <w:name w:val="FWB_L8"/>
    <w:basedOn w:val="FWBL7"/>
    <w:rsid w:val="00C27DBA"/>
    <w:pPr>
      <w:numPr>
        <w:ilvl w:val="7"/>
      </w:numPr>
      <w:tabs>
        <w:tab w:val="clear" w:pos="3600"/>
      </w:tabs>
    </w:pPr>
  </w:style>
  <w:style w:type="paragraph" w:styleId="CommentSubject">
    <w:name w:val="annotation subject"/>
    <w:basedOn w:val="CommentText"/>
    <w:next w:val="CommentText"/>
    <w:link w:val="CommentSubjectChar"/>
    <w:uiPriority w:val="99"/>
    <w:semiHidden/>
    <w:rsid w:val="00C27DBA"/>
    <w:pPr>
      <w:spacing w:line="300" w:lineRule="atLeast"/>
      <w:jc w:val="both"/>
    </w:pPr>
    <w:rPr>
      <w:b/>
      <w:bCs/>
    </w:rPr>
  </w:style>
  <w:style w:type="character" w:customStyle="1" w:styleId="CommentSubjectChar">
    <w:name w:val="Comment Subject Char"/>
    <w:basedOn w:val="CommentTextChar"/>
    <w:link w:val="CommentSubject"/>
    <w:uiPriority w:val="99"/>
    <w:semiHidden/>
    <w:rsid w:val="00C27DBA"/>
    <w:rPr>
      <w:b/>
      <w:bCs/>
      <w:sz w:val="20"/>
      <w:szCs w:val="20"/>
    </w:rPr>
  </w:style>
  <w:style w:type="paragraph" w:styleId="MacroText">
    <w:name w:val="macro"/>
    <w:link w:val="MacroTextChar"/>
    <w:uiPriority w:val="99"/>
    <w:semiHidden/>
    <w:rsid w:val="00C27DBA"/>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300" w:lineRule="atLeast"/>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semiHidden/>
    <w:rsid w:val="00C27DBA"/>
    <w:rPr>
      <w:rFonts w:ascii="Courier New" w:eastAsia="Times New Roman" w:hAnsi="Courier New" w:cs="Courier New"/>
      <w:sz w:val="20"/>
      <w:szCs w:val="20"/>
    </w:rPr>
  </w:style>
  <w:style w:type="paragraph" w:styleId="NoSpacing">
    <w:name w:val="No Spacing"/>
    <w:uiPriority w:val="99"/>
    <w:qFormat/>
    <w:rsid w:val="00F75B64"/>
    <w:pPr>
      <w:spacing w:after="0" w:line="240" w:lineRule="auto"/>
    </w:pPr>
    <w:rPr>
      <w:rFonts w:ascii="Calibri" w:eastAsia="Calibri" w:hAnsi="Calibri" w:cs="Times New Roman"/>
      <w:lang w:val="nl-NL"/>
    </w:rPr>
  </w:style>
  <w:style w:type="paragraph" w:styleId="Revision">
    <w:name w:val="Revision"/>
    <w:hidden/>
    <w:uiPriority w:val="99"/>
    <w:semiHidden/>
    <w:rsid w:val="00E80725"/>
    <w:pPr>
      <w:spacing w:after="0" w:line="240" w:lineRule="auto"/>
    </w:pPr>
    <w:rPr>
      <w:rFonts w:cs="Times New Roman"/>
    </w:rPr>
  </w:style>
  <w:style w:type="table" w:styleId="TableGrid">
    <w:name w:val="Table Grid"/>
    <w:basedOn w:val="TableNormal"/>
    <w:rsid w:val="002016A4"/>
    <w:pPr>
      <w:spacing w:after="0" w:line="240" w:lineRule="auto"/>
    </w:pPr>
    <w:rPr>
      <w:rFonts w:eastAsia="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6DB6"/>
    <w:pPr>
      <w:autoSpaceDE w:val="0"/>
      <w:autoSpaceDN w:val="0"/>
      <w:adjustRightInd w:val="0"/>
      <w:spacing w:after="0" w:line="240" w:lineRule="auto"/>
    </w:pPr>
    <w:rPr>
      <w:rFonts w:cs="Times New Roman"/>
      <w:color w:val="000000"/>
      <w:sz w:val="24"/>
      <w:szCs w:val="24"/>
    </w:rPr>
  </w:style>
  <w:style w:type="character" w:styleId="SubtleEmphasis">
    <w:name w:val="Subtle Emphasis"/>
    <w:basedOn w:val="DefaultParagraphFont"/>
    <w:uiPriority w:val="19"/>
    <w:qFormat/>
    <w:rsid w:val="00D62D4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8948">
      <w:bodyDiv w:val="1"/>
      <w:marLeft w:val="0"/>
      <w:marRight w:val="0"/>
      <w:marTop w:val="0"/>
      <w:marBottom w:val="0"/>
      <w:divBdr>
        <w:top w:val="none" w:sz="0" w:space="0" w:color="auto"/>
        <w:left w:val="none" w:sz="0" w:space="0" w:color="auto"/>
        <w:bottom w:val="none" w:sz="0" w:space="0" w:color="auto"/>
        <w:right w:val="none" w:sz="0" w:space="0" w:color="auto"/>
      </w:divBdr>
      <w:divsChild>
        <w:div w:id="1525902911">
          <w:marLeft w:val="0"/>
          <w:marRight w:val="0"/>
          <w:marTop w:val="0"/>
          <w:marBottom w:val="0"/>
          <w:divBdr>
            <w:top w:val="none" w:sz="0" w:space="0" w:color="auto"/>
            <w:left w:val="none" w:sz="0" w:space="0" w:color="auto"/>
            <w:bottom w:val="none" w:sz="0" w:space="0" w:color="auto"/>
            <w:right w:val="none" w:sz="0" w:space="0" w:color="auto"/>
          </w:divBdr>
          <w:divsChild>
            <w:div w:id="1464540034">
              <w:marLeft w:val="0"/>
              <w:marRight w:val="0"/>
              <w:marTop w:val="0"/>
              <w:marBottom w:val="0"/>
              <w:divBdr>
                <w:top w:val="none" w:sz="0" w:space="0" w:color="auto"/>
                <w:left w:val="none" w:sz="0" w:space="0" w:color="auto"/>
                <w:bottom w:val="none" w:sz="0" w:space="0" w:color="auto"/>
                <w:right w:val="none" w:sz="0" w:space="0" w:color="auto"/>
              </w:divBdr>
              <w:divsChild>
                <w:div w:id="14024374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19695272">
      <w:bodyDiv w:val="1"/>
      <w:marLeft w:val="0"/>
      <w:marRight w:val="0"/>
      <w:marTop w:val="0"/>
      <w:marBottom w:val="0"/>
      <w:divBdr>
        <w:top w:val="none" w:sz="0" w:space="0" w:color="auto"/>
        <w:left w:val="none" w:sz="0" w:space="0" w:color="auto"/>
        <w:bottom w:val="none" w:sz="0" w:space="0" w:color="auto"/>
        <w:right w:val="none" w:sz="0" w:space="0" w:color="auto"/>
      </w:divBdr>
    </w:div>
    <w:div w:id="327900368">
      <w:bodyDiv w:val="1"/>
      <w:marLeft w:val="0"/>
      <w:marRight w:val="0"/>
      <w:marTop w:val="0"/>
      <w:marBottom w:val="0"/>
      <w:divBdr>
        <w:top w:val="none" w:sz="0" w:space="0" w:color="auto"/>
        <w:left w:val="none" w:sz="0" w:space="0" w:color="auto"/>
        <w:bottom w:val="none" w:sz="0" w:space="0" w:color="auto"/>
        <w:right w:val="none" w:sz="0" w:space="0" w:color="auto"/>
      </w:divBdr>
    </w:div>
    <w:div w:id="348607569">
      <w:bodyDiv w:val="1"/>
      <w:marLeft w:val="0"/>
      <w:marRight w:val="0"/>
      <w:marTop w:val="0"/>
      <w:marBottom w:val="0"/>
      <w:divBdr>
        <w:top w:val="none" w:sz="0" w:space="0" w:color="auto"/>
        <w:left w:val="none" w:sz="0" w:space="0" w:color="auto"/>
        <w:bottom w:val="none" w:sz="0" w:space="0" w:color="auto"/>
        <w:right w:val="none" w:sz="0" w:space="0" w:color="auto"/>
      </w:divBdr>
    </w:div>
    <w:div w:id="568347751">
      <w:bodyDiv w:val="1"/>
      <w:marLeft w:val="0"/>
      <w:marRight w:val="0"/>
      <w:marTop w:val="0"/>
      <w:marBottom w:val="0"/>
      <w:divBdr>
        <w:top w:val="none" w:sz="0" w:space="0" w:color="auto"/>
        <w:left w:val="none" w:sz="0" w:space="0" w:color="auto"/>
        <w:bottom w:val="none" w:sz="0" w:space="0" w:color="auto"/>
        <w:right w:val="none" w:sz="0" w:space="0" w:color="auto"/>
      </w:divBdr>
    </w:div>
    <w:div w:id="596330260">
      <w:bodyDiv w:val="1"/>
      <w:marLeft w:val="0"/>
      <w:marRight w:val="0"/>
      <w:marTop w:val="0"/>
      <w:marBottom w:val="0"/>
      <w:divBdr>
        <w:top w:val="none" w:sz="0" w:space="0" w:color="auto"/>
        <w:left w:val="none" w:sz="0" w:space="0" w:color="auto"/>
        <w:bottom w:val="none" w:sz="0" w:space="0" w:color="auto"/>
        <w:right w:val="none" w:sz="0" w:space="0" w:color="auto"/>
      </w:divBdr>
      <w:divsChild>
        <w:div w:id="484663514">
          <w:marLeft w:val="0"/>
          <w:marRight w:val="0"/>
          <w:marTop w:val="0"/>
          <w:marBottom w:val="0"/>
          <w:divBdr>
            <w:top w:val="none" w:sz="0" w:space="0" w:color="auto"/>
            <w:left w:val="none" w:sz="0" w:space="0" w:color="auto"/>
            <w:bottom w:val="none" w:sz="0" w:space="0" w:color="auto"/>
            <w:right w:val="none" w:sz="0" w:space="0" w:color="auto"/>
          </w:divBdr>
          <w:divsChild>
            <w:div w:id="72166460">
              <w:marLeft w:val="0"/>
              <w:marRight w:val="0"/>
              <w:marTop w:val="0"/>
              <w:marBottom w:val="0"/>
              <w:divBdr>
                <w:top w:val="none" w:sz="0" w:space="0" w:color="auto"/>
                <w:left w:val="none" w:sz="0" w:space="0" w:color="auto"/>
                <w:bottom w:val="none" w:sz="0" w:space="0" w:color="auto"/>
                <w:right w:val="none" w:sz="0" w:space="0" w:color="auto"/>
              </w:divBdr>
              <w:divsChild>
                <w:div w:id="1177382172">
                  <w:marLeft w:val="0"/>
                  <w:marRight w:val="0"/>
                  <w:marTop w:val="0"/>
                  <w:marBottom w:val="0"/>
                  <w:divBdr>
                    <w:top w:val="none" w:sz="0" w:space="0" w:color="auto"/>
                    <w:left w:val="none" w:sz="0" w:space="0" w:color="auto"/>
                    <w:bottom w:val="none" w:sz="0" w:space="0" w:color="auto"/>
                    <w:right w:val="none" w:sz="0" w:space="0" w:color="auto"/>
                  </w:divBdr>
                  <w:divsChild>
                    <w:div w:id="1127091856">
                      <w:marLeft w:val="0"/>
                      <w:marRight w:val="0"/>
                      <w:marTop w:val="0"/>
                      <w:marBottom w:val="0"/>
                      <w:divBdr>
                        <w:top w:val="none" w:sz="0" w:space="0" w:color="auto"/>
                        <w:left w:val="none" w:sz="0" w:space="0" w:color="auto"/>
                        <w:bottom w:val="none" w:sz="0" w:space="0" w:color="auto"/>
                        <w:right w:val="none" w:sz="0" w:space="0" w:color="auto"/>
                      </w:divBdr>
                      <w:divsChild>
                        <w:div w:id="989868351">
                          <w:marLeft w:val="0"/>
                          <w:marRight w:val="0"/>
                          <w:marTop w:val="0"/>
                          <w:marBottom w:val="0"/>
                          <w:divBdr>
                            <w:top w:val="none" w:sz="0" w:space="0" w:color="auto"/>
                            <w:left w:val="none" w:sz="0" w:space="0" w:color="auto"/>
                            <w:bottom w:val="none" w:sz="0" w:space="0" w:color="auto"/>
                            <w:right w:val="none" w:sz="0" w:space="0" w:color="auto"/>
                          </w:divBdr>
                          <w:divsChild>
                            <w:div w:id="1314481260">
                              <w:marLeft w:val="0"/>
                              <w:marRight w:val="0"/>
                              <w:marTop w:val="0"/>
                              <w:marBottom w:val="0"/>
                              <w:divBdr>
                                <w:top w:val="none" w:sz="0" w:space="0" w:color="auto"/>
                                <w:left w:val="none" w:sz="0" w:space="0" w:color="auto"/>
                                <w:bottom w:val="none" w:sz="0" w:space="0" w:color="auto"/>
                                <w:right w:val="none" w:sz="0" w:space="0" w:color="auto"/>
                              </w:divBdr>
                              <w:divsChild>
                                <w:div w:id="1742604451">
                                  <w:marLeft w:val="0"/>
                                  <w:marRight w:val="0"/>
                                  <w:marTop w:val="0"/>
                                  <w:marBottom w:val="0"/>
                                  <w:divBdr>
                                    <w:top w:val="none" w:sz="0" w:space="0" w:color="auto"/>
                                    <w:left w:val="none" w:sz="0" w:space="0" w:color="auto"/>
                                    <w:bottom w:val="none" w:sz="0" w:space="0" w:color="auto"/>
                                    <w:right w:val="none" w:sz="0" w:space="0" w:color="auto"/>
                                  </w:divBdr>
                                  <w:divsChild>
                                    <w:div w:id="1242525953">
                                      <w:marLeft w:val="0"/>
                                      <w:marRight w:val="0"/>
                                      <w:marTop w:val="0"/>
                                      <w:marBottom w:val="0"/>
                                      <w:divBdr>
                                        <w:top w:val="none" w:sz="0" w:space="0" w:color="auto"/>
                                        <w:left w:val="none" w:sz="0" w:space="0" w:color="auto"/>
                                        <w:bottom w:val="none" w:sz="0" w:space="0" w:color="auto"/>
                                        <w:right w:val="none" w:sz="0" w:space="0" w:color="auto"/>
                                      </w:divBdr>
                                      <w:divsChild>
                                        <w:div w:id="5723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363064">
      <w:bodyDiv w:val="1"/>
      <w:marLeft w:val="0"/>
      <w:marRight w:val="0"/>
      <w:marTop w:val="0"/>
      <w:marBottom w:val="0"/>
      <w:divBdr>
        <w:top w:val="none" w:sz="0" w:space="0" w:color="auto"/>
        <w:left w:val="none" w:sz="0" w:space="0" w:color="auto"/>
        <w:bottom w:val="none" w:sz="0" w:space="0" w:color="auto"/>
        <w:right w:val="none" w:sz="0" w:space="0" w:color="auto"/>
      </w:divBdr>
    </w:div>
    <w:div w:id="765734567">
      <w:bodyDiv w:val="1"/>
      <w:marLeft w:val="0"/>
      <w:marRight w:val="0"/>
      <w:marTop w:val="0"/>
      <w:marBottom w:val="0"/>
      <w:divBdr>
        <w:top w:val="none" w:sz="0" w:space="0" w:color="auto"/>
        <w:left w:val="none" w:sz="0" w:space="0" w:color="auto"/>
        <w:bottom w:val="none" w:sz="0" w:space="0" w:color="auto"/>
        <w:right w:val="none" w:sz="0" w:space="0" w:color="auto"/>
      </w:divBdr>
    </w:div>
    <w:div w:id="809439434">
      <w:bodyDiv w:val="1"/>
      <w:marLeft w:val="0"/>
      <w:marRight w:val="0"/>
      <w:marTop w:val="0"/>
      <w:marBottom w:val="0"/>
      <w:divBdr>
        <w:top w:val="none" w:sz="0" w:space="0" w:color="auto"/>
        <w:left w:val="none" w:sz="0" w:space="0" w:color="auto"/>
        <w:bottom w:val="none" w:sz="0" w:space="0" w:color="auto"/>
        <w:right w:val="none" w:sz="0" w:space="0" w:color="auto"/>
      </w:divBdr>
    </w:div>
    <w:div w:id="1072004454">
      <w:bodyDiv w:val="1"/>
      <w:marLeft w:val="0"/>
      <w:marRight w:val="0"/>
      <w:marTop w:val="0"/>
      <w:marBottom w:val="0"/>
      <w:divBdr>
        <w:top w:val="none" w:sz="0" w:space="0" w:color="auto"/>
        <w:left w:val="none" w:sz="0" w:space="0" w:color="auto"/>
        <w:bottom w:val="none" w:sz="0" w:space="0" w:color="auto"/>
        <w:right w:val="none" w:sz="0" w:space="0" w:color="auto"/>
      </w:divBdr>
    </w:div>
    <w:div w:id="1177307879">
      <w:bodyDiv w:val="1"/>
      <w:marLeft w:val="0"/>
      <w:marRight w:val="0"/>
      <w:marTop w:val="0"/>
      <w:marBottom w:val="0"/>
      <w:divBdr>
        <w:top w:val="none" w:sz="0" w:space="0" w:color="auto"/>
        <w:left w:val="none" w:sz="0" w:space="0" w:color="auto"/>
        <w:bottom w:val="none" w:sz="0" w:space="0" w:color="auto"/>
        <w:right w:val="none" w:sz="0" w:space="0" w:color="auto"/>
      </w:divBdr>
    </w:div>
    <w:div w:id="1402361495">
      <w:bodyDiv w:val="1"/>
      <w:marLeft w:val="0"/>
      <w:marRight w:val="0"/>
      <w:marTop w:val="0"/>
      <w:marBottom w:val="0"/>
      <w:divBdr>
        <w:top w:val="none" w:sz="0" w:space="0" w:color="auto"/>
        <w:left w:val="none" w:sz="0" w:space="0" w:color="auto"/>
        <w:bottom w:val="none" w:sz="0" w:space="0" w:color="auto"/>
        <w:right w:val="none" w:sz="0" w:space="0" w:color="auto"/>
      </w:divBdr>
    </w:div>
    <w:div w:id="1516310606">
      <w:bodyDiv w:val="1"/>
      <w:marLeft w:val="0"/>
      <w:marRight w:val="0"/>
      <w:marTop w:val="0"/>
      <w:marBottom w:val="0"/>
      <w:divBdr>
        <w:top w:val="none" w:sz="0" w:space="0" w:color="auto"/>
        <w:left w:val="none" w:sz="0" w:space="0" w:color="auto"/>
        <w:bottom w:val="none" w:sz="0" w:space="0" w:color="auto"/>
        <w:right w:val="none" w:sz="0" w:space="0" w:color="auto"/>
      </w:divBdr>
    </w:div>
    <w:div w:id="1583023999">
      <w:bodyDiv w:val="1"/>
      <w:marLeft w:val="0"/>
      <w:marRight w:val="0"/>
      <w:marTop w:val="0"/>
      <w:marBottom w:val="0"/>
      <w:divBdr>
        <w:top w:val="none" w:sz="0" w:space="0" w:color="auto"/>
        <w:left w:val="none" w:sz="0" w:space="0" w:color="auto"/>
        <w:bottom w:val="none" w:sz="0" w:space="0" w:color="auto"/>
        <w:right w:val="none" w:sz="0" w:space="0" w:color="auto"/>
      </w:divBdr>
    </w:div>
    <w:div w:id="1896621742">
      <w:bodyDiv w:val="1"/>
      <w:marLeft w:val="0"/>
      <w:marRight w:val="0"/>
      <w:marTop w:val="0"/>
      <w:marBottom w:val="0"/>
      <w:divBdr>
        <w:top w:val="none" w:sz="0" w:space="0" w:color="auto"/>
        <w:left w:val="none" w:sz="0" w:space="0" w:color="auto"/>
        <w:bottom w:val="none" w:sz="0" w:space="0" w:color="auto"/>
        <w:right w:val="none" w:sz="0" w:space="0" w:color="auto"/>
      </w:divBdr>
    </w:div>
    <w:div w:id="1934050997">
      <w:bodyDiv w:val="1"/>
      <w:marLeft w:val="0"/>
      <w:marRight w:val="0"/>
      <w:marTop w:val="0"/>
      <w:marBottom w:val="0"/>
      <w:divBdr>
        <w:top w:val="none" w:sz="0" w:space="0" w:color="auto"/>
        <w:left w:val="none" w:sz="0" w:space="0" w:color="auto"/>
        <w:bottom w:val="none" w:sz="0" w:space="0" w:color="auto"/>
        <w:right w:val="none" w:sz="0" w:space="0" w:color="auto"/>
      </w:divBdr>
    </w:div>
    <w:div w:id="204578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8426D801B9419CB1C0902C26461ADF"/>
        <w:category>
          <w:name w:val="General"/>
          <w:gallery w:val="placeholder"/>
        </w:category>
        <w:types>
          <w:type w:val="bbPlcHdr"/>
        </w:types>
        <w:behaviors>
          <w:behavior w:val="content"/>
        </w:behaviors>
        <w:guid w:val="{AB9AFCA0-973F-41AC-867F-1126125A5514}"/>
      </w:docPartPr>
      <w:docPartBody>
        <w:p w:rsidR="00AB3DF9" w:rsidRDefault="00036682" w:rsidP="00036682">
          <w:pPr>
            <w:pStyle w:val="6D8426D801B9419CB1C0902C26461ADF"/>
          </w:pPr>
          <w:r w:rsidRPr="00F714C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82"/>
    <w:rsid w:val="00036682"/>
    <w:rsid w:val="000662ED"/>
    <w:rsid w:val="00132B3B"/>
    <w:rsid w:val="00250991"/>
    <w:rsid w:val="002779CD"/>
    <w:rsid w:val="003200FF"/>
    <w:rsid w:val="004D3480"/>
    <w:rsid w:val="005C58C4"/>
    <w:rsid w:val="00632635"/>
    <w:rsid w:val="007F182C"/>
    <w:rsid w:val="00847FE5"/>
    <w:rsid w:val="00AB3DF9"/>
    <w:rsid w:val="00D533D1"/>
    <w:rsid w:val="00D60068"/>
    <w:rsid w:val="00DA4D41"/>
    <w:rsid w:val="00E230F1"/>
    <w:rsid w:val="00FD084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682"/>
    <w:rPr>
      <w:color w:val="808080"/>
    </w:rPr>
  </w:style>
  <w:style w:type="paragraph" w:customStyle="1" w:styleId="6D8426D801B9419CB1C0902C26461ADF">
    <w:name w:val="6D8426D801B9419CB1C0902C26461ADF"/>
    <w:rsid w:val="00036682"/>
    <w:rPr>
      <w:rFonts w:cs="Arial Unicode M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4a4255d4-daf9-46f5-b143-b95368f598da" ContentTypeId="0x010100EB2143912F6DF743A9A6C5287A5C9C52" PreviousValue="false"/>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ClientName xmlns="929cff34-79a9-45c1-a940-15c1320d3a86">Stichting Oxfam Novib</ClientName>
    <ClientCode xmlns="929cff34-79a9-45c1-a940-15c1320d3a86">108254</ClientCode>
    <MatterName xmlns="929cff34-79a9-45c1-a940-15c1320d3a86">Oxfam Novib / 2015 (MVO)</MatterName>
    <MatterCode xmlns="929cff34-79a9-45c1-a940-15c1320d3a86">218465</MatterCode>
    <kb670f30663649bcbf5af96243680140 xmlns="929cff34-79a9-45c1-a940-15c1320d3a86">
      <Terms xmlns="http://schemas.microsoft.com/office/infopath/2007/PartnerControls">
        <TermInfo xmlns="http://schemas.microsoft.com/office/infopath/2007/PartnerControls">
          <TermName xmlns="http://schemas.microsoft.com/office/infopath/2007/PartnerControls">Arbeidsrecht - algemeen</TermName>
          <TermId xmlns="http://schemas.microsoft.com/office/infopath/2007/PartnerControls">c91a47ae-bf4f-4b63-8d32-5e3bcba59650</TermId>
        </TermInfo>
      </Terms>
    </kb670f30663649bcbf5af96243680140>
    <Auteur_x0020_Document xmlns="929cff34-79a9-45c1-a940-15c1320d3a86">
      <UserInfo>
        <DisplayName/>
        <AccountId xsi:nil="true"/>
        <AccountType/>
      </UserInfo>
    </Auteur_x0020_Document>
    <c2e73f4e96824b658f9c6c3596ef5cbf xmlns="929cff34-79a9-45c1-a940-15c1320d3a86">
      <Terms xmlns="http://schemas.microsoft.com/office/infopath/2007/PartnerControls">
        <TermInfo xmlns="http://schemas.microsoft.com/office/infopath/2007/PartnerControls">
          <TermName xmlns="http://schemas.microsoft.com/office/infopath/2007/PartnerControls">Advocatuur</TermName>
          <TermId xmlns="http://schemas.microsoft.com/office/infopath/2007/PartnerControls">3f32eab0-6765-4184-8b91-1b1156d9f1af</TermId>
        </TermInfo>
      </Terms>
    </c2e73f4e96824b658f9c6c3596ef5cbf>
    <b3c7c7084dd9492da8682adf0c2d926c xmlns="929cff34-79a9-45c1-a940-15c1320d3a86">
      <Terms xmlns="http://schemas.microsoft.com/office/infopath/2007/PartnerControls"/>
    </b3c7c7084dd9492da8682adf0c2d926c>
    <e805312099f84a58bcb8f8ad510afd76 xmlns="929cff34-79a9-45c1-a940-15c1320d3a86">
      <Terms xmlns="http://schemas.microsoft.com/office/infopath/2007/PartnerControls"/>
    </e805312099f84a58bcb8f8ad510afd76>
    <ReferentieID xmlns="929cff34-79a9-45c1-a940-15c1320d3a86" xsi:nil="true"/>
    <Commentaar xmlns="929cff34-79a9-45c1-a940-15c1320d3a86" xsi:nil="true"/>
    <TaxCatchAll xmlns="929cff34-79a9-45c1-a940-15c1320d3a86">
      <Value>2</Value>
      <Value>1</Value>
    </TaxCatchAll>
    <_dlc_DocId xmlns="929cff34-79a9-45c1-a940-15c1320d3a86">3013616</_dlc_DocId>
    <_dlc_DocIdUrl xmlns="929cff34-79a9-45c1-a940-15c1320d3a86">
      <Url>http://nysinghdms/clienten/108254/218465/_layouts/DocIdRedir.aspx?ID=3013616</Url>
      <Description>3013616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Nysingh Document</p:Name>
  <p:Description/>
  <p:Statement/>
  <p:PolicyItems>
    <p:PolicyItem featureId="Microsoft.Office.RecordsManagement.PolicyFeatures.PolicyAudit" staticId="0x010100EB2143912F6DF743A9A6C5287A5C9C52|8138272" UniqueId="a4008e67-1916-4f39-a342-a743cb6eac98">
      <p:Name>Controle</p:Name>
      <p:Description>Hiermee worden acties van gebruikers op documenten en lijstitems gecontroleerd en in het controlelogbestand opgenomen.</p:Description>
      <p:CustomData>
        <Audit>
          <Update/>
          <View/>
          <CheckInOut/>
          <MoveCopy/>
          <DeleteRestore/>
        </Audit>
      </p:CustomData>
    </p:PolicyItem>
  </p:PolicyItems>
</p:Policy>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7.xml><?xml version="1.0" encoding="utf-8"?>
<ct:contentTypeSchema xmlns:ct="http://schemas.microsoft.com/office/2006/metadata/contentType" xmlns:ma="http://schemas.microsoft.com/office/2006/metadata/properties/metaAttributes" ct:_="" ma:_="" ma:contentTypeName="Nysingh Document" ma:contentTypeID="0x010100EB2143912F6DF743A9A6C5287A5C9C5200B9CA39CE069F134DA928819505EE0273" ma:contentTypeVersion="2" ma:contentTypeDescription="" ma:contentTypeScope="" ma:versionID="c9413b7bcbc883e4344d32da67d73930">
  <xsd:schema xmlns:xsd="http://www.w3.org/2001/XMLSchema" xmlns:xs="http://www.w3.org/2001/XMLSchema" xmlns:p="http://schemas.microsoft.com/office/2006/metadata/properties" xmlns:ns1="http://schemas.microsoft.com/sharepoint/v3" xmlns:ns2="929cff34-79a9-45c1-a940-15c1320d3a86" targetNamespace="http://schemas.microsoft.com/office/2006/metadata/properties" ma:root="true" ma:fieldsID="1ce41429d054269e9b23caf772cb7c4f" ns1:_="" ns2:_="">
    <xsd:import namespace="http://schemas.microsoft.com/sharepoint/v3"/>
    <xsd:import namespace="929cff34-79a9-45c1-a940-15c1320d3a86"/>
    <xsd:element name="properties">
      <xsd:complexType>
        <xsd:sequence>
          <xsd:element name="documentManagement">
            <xsd:complexType>
              <xsd:all>
                <xsd:element ref="ns2:ClientName" minOccurs="0"/>
                <xsd:element ref="ns2:ClientCode" minOccurs="0"/>
                <xsd:element ref="ns2:MatterName" minOccurs="0"/>
                <xsd:element ref="ns2:MatterCode" minOccurs="0"/>
                <xsd:element ref="ns2:Auteur_x0020_Document" minOccurs="0"/>
                <xsd:element ref="ns2:ReferentieID" minOccurs="0"/>
                <xsd:element ref="ns2:Commentaar" minOccurs="0"/>
                <xsd:element ref="ns2:TaxCatchAll" minOccurs="0"/>
                <xsd:element ref="ns2:TaxCatchAllLabel" minOccurs="0"/>
                <xsd:element ref="ns2:_dlc_DocId" minOccurs="0"/>
                <xsd:element ref="ns2:b3c7c7084dd9492da8682adf0c2d926c" minOccurs="0"/>
                <xsd:element ref="ns2:_dlc_DocIdUrl" minOccurs="0"/>
                <xsd:element ref="ns2:c2e73f4e96824b658f9c6c3596ef5cbf" minOccurs="0"/>
                <xsd:element ref="ns2:kb670f30663649bcbf5af96243680140" minOccurs="0"/>
                <xsd:element ref="ns2:e805312099f84a58bcb8f8ad510afd76" minOccurs="0"/>
                <xsd:element ref="ns2:_dlc_DocIdPersistId"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Van beleid uitgeslot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29cff34-79a9-45c1-a940-15c1320d3a86" elementFormDefault="qualified">
    <xsd:import namespace="http://schemas.microsoft.com/office/2006/documentManagement/types"/>
    <xsd:import namespace="http://schemas.microsoft.com/office/infopath/2007/PartnerControls"/>
    <xsd:element name="ClientName" ma:index="2" nillable="true" ma:displayName="Clientnaam" ma:default="Stichting Oxfam Novib" ma:internalName="ClientName">
      <xsd:simpleType>
        <xsd:restriction base="dms:Text">
          <xsd:maxLength value="255"/>
        </xsd:restriction>
      </xsd:simpleType>
    </xsd:element>
    <xsd:element name="ClientCode" ma:index="3" nillable="true" ma:displayName="Clientnummer" ma:default="108254" ma:internalName="ClientCode">
      <xsd:simpleType>
        <xsd:restriction base="dms:Text">
          <xsd:maxLength value="255"/>
        </xsd:restriction>
      </xsd:simpleType>
    </xsd:element>
    <xsd:element name="MatterName" ma:index="4" nillable="true" ma:displayName="Dossiernaam" ma:default="Oxfam Novib / 2015 (MVO)" ma:internalName="MatterName">
      <xsd:simpleType>
        <xsd:restriction base="dms:Text">
          <xsd:maxLength value="255"/>
        </xsd:restriction>
      </xsd:simpleType>
    </xsd:element>
    <xsd:element name="MatterCode" ma:index="5" nillable="true" ma:displayName="Dossiernummer" ma:default="218465" ma:internalName="MatterCode">
      <xsd:simpleType>
        <xsd:restriction base="dms:Text">
          <xsd:maxLength value="255"/>
        </xsd:restriction>
      </xsd:simpleType>
    </xsd:element>
    <xsd:element name="Auteur_x0020_Document" ma:index="7" nillable="true" ma:displayName="Auteur Document" ma:list="UserInfo" ma:SharePointGroup="0" ma:internalName="Auteur_x0020_Documen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ferentieID" ma:index="11" nillable="true" ma:displayName="ReferentieID" ma:internalName="ReferentieID">
      <xsd:simpleType>
        <xsd:restriction base="dms:Text">
          <xsd:maxLength value="255"/>
        </xsd:restriction>
      </xsd:simpleType>
    </xsd:element>
    <xsd:element name="Commentaar" ma:index="12" nillable="true" ma:displayName="Commentaar" ma:internalName="Commentaar">
      <xsd:simpleType>
        <xsd:restriction base="dms:Note">
          <xsd:maxLength value="255"/>
        </xsd:restriction>
      </xsd:simpleType>
    </xsd:element>
    <xsd:element name="TaxCatchAll" ma:index="13" nillable="true" ma:displayName="Catch-all-kolom van taxonomie" ma:description="" ma:hidden="true" ma:list="{8aa20e26-a4eb-4fbd-bbb9-b36f6ba76596}" ma:internalName="TaxCatchAll" ma:showField="CatchAllData" ma:web="aec2a9b9-bbd0-4acd-b4bc-67236c225d8d">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Catch-all-kolom van taxonomie1" ma:description="" ma:hidden="true" ma:list="{8aa20e26-a4eb-4fbd-bbb9-b36f6ba76596}" ma:internalName="TaxCatchAllLabel" ma:readOnly="true" ma:showField="CatchAllDataLabel" ma:web="aec2a9b9-bbd0-4acd-b4bc-67236c225d8d">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Waarde van de document-id" ma:description="De waarde van de document-id die aan dit item is toegewezen." ma:internalName="_dlc_DocId" ma:readOnly="true">
      <xsd:simpleType>
        <xsd:restriction base="dms:Text"/>
      </xsd:simpleType>
    </xsd:element>
    <xsd:element name="b3c7c7084dd9492da8682adf0c2d926c" ma:index="16" nillable="true" ma:taxonomy="true" ma:internalName="b3c7c7084dd9492da8682adf0c2d926c" ma:taxonomyFieldName="Branche" ma:displayName="Branche" ma:default="" ma:fieldId="{b3c7c708-4dd9-492d-a868-2adf0c2d926c}" ma:sspId="4a4255d4-daf9-46f5-b143-b95368f598da" ma:termSetId="7945b5f0-ed87-461c-b324-b1c51e4c5595" ma:anchorId="00000000-0000-0000-0000-000000000000" ma:open="false" ma:isKeyword="false">
      <xsd:complexType>
        <xsd:sequence>
          <xsd:element ref="pc:Terms" minOccurs="0" maxOccurs="1"/>
        </xsd:sequence>
      </xsd:complexType>
    </xsd:element>
    <xsd:element name="_dlc_DocIdUrl" ma:index="17"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c2e73f4e96824b658f9c6c3596ef5cbf" ma:index="20" nillable="true" ma:taxonomy="true" ma:internalName="c2e73f4e96824b658f9c6c3596ef5cbf" ma:taxonomyFieldName="Beroepsgroep" ma:displayName="Beroepsgroep" ma:default="1;#Advocatuur|3f32eab0-6765-4184-8b91-1b1156d9f1af" ma:fieldId="{c2e73f4e-9682-4b65-8f9c-6c3596ef5cbf}" ma:sspId="4a4255d4-daf9-46f5-b143-b95368f598da" ma:termSetId="7b298eea-6309-4dff-bef5-c2555425b620" ma:anchorId="00000000-0000-0000-0000-000000000000" ma:open="false" ma:isKeyword="false">
      <xsd:complexType>
        <xsd:sequence>
          <xsd:element ref="pc:Terms" minOccurs="0" maxOccurs="1"/>
        </xsd:sequence>
      </xsd:complexType>
    </xsd:element>
    <xsd:element name="kb670f30663649bcbf5af96243680140" ma:index="23" nillable="true" ma:taxonomy="true" ma:internalName="kb670f30663649bcbf5af96243680140" ma:taxonomyFieldName="Dossiersoort" ma:displayName="Dossiersoort" ma:default="2;#Arbeidsrecht - algemeen|c91a47ae-bf4f-4b63-8d32-5e3bcba59650" ma:fieldId="{4b670f30-6636-49bc-bf5a-f96243680140}" ma:sspId="4a4255d4-daf9-46f5-b143-b95368f598da" ma:termSetId="7e6747bc-6fff-479c-892c-21478a11e4ff" ma:anchorId="00000000-0000-0000-0000-000000000000" ma:open="false" ma:isKeyword="false">
      <xsd:complexType>
        <xsd:sequence>
          <xsd:element ref="pc:Terms" minOccurs="0" maxOccurs="1"/>
        </xsd:sequence>
      </xsd:complexType>
    </xsd:element>
    <xsd:element name="e805312099f84a58bcb8f8ad510afd76" ma:index="26" nillable="true" ma:taxonomy="true" ma:internalName="e805312099f84a58bcb8f8ad510afd76" ma:taxonomyFieldName="Sectie" ma:displayName="Sectie" ma:default="" ma:fieldId="{e8053120-99f8-4a58-bcb8-f8ad510afd76}" ma:sspId="4a4255d4-daf9-46f5-b143-b95368f598da" ma:termSetId="71c2a837-10e8-4562-a1f6-06a8ec428f59" ma:anchorId="00000000-0000-0000-0000-000000000000" ma:open="false" ma:isKeyword="false">
      <xsd:complexType>
        <xsd:sequence>
          <xsd:element ref="pc:Terms" minOccurs="0" maxOccurs="1"/>
        </xsd:sequence>
      </xsd:complexType>
    </xsd:element>
    <xsd:element name="_dlc_DocIdPersistId" ma:index="27" nillable="true" ma:displayName="Id blijven behouden" ma:description="Id behouden tijdens toevoeg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7AFAAC-7674-4F79-A71A-F02C21EF8075}">
  <ds:schemaRefs>
    <ds:schemaRef ds:uri="Microsoft.SharePoint.Taxonomy.ContentTypeSync"/>
  </ds:schemaRefs>
</ds:datastoreItem>
</file>

<file path=customXml/itemProps2.xml><?xml version="1.0" encoding="utf-8"?>
<ds:datastoreItem xmlns:ds="http://schemas.openxmlformats.org/officeDocument/2006/customXml" ds:itemID="{57AE5B52-2439-634E-B13B-6E2D2C07EE9B}">
  <ds:schemaRefs>
    <ds:schemaRef ds:uri="http://schemas.openxmlformats.org/officeDocument/2006/bibliography"/>
  </ds:schemaRefs>
</ds:datastoreItem>
</file>

<file path=customXml/itemProps3.xml><?xml version="1.0" encoding="utf-8"?>
<ds:datastoreItem xmlns:ds="http://schemas.openxmlformats.org/officeDocument/2006/customXml" ds:itemID="{06F2829F-1F0C-4030-811C-9B69BF4599ED}">
  <ds:schemaRefs>
    <ds:schemaRef ds:uri="http://schemas.microsoft.com/office/2006/metadata/properties"/>
    <ds:schemaRef ds:uri="http://schemas.microsoft.com/office/infopath/2007/PartnerControls"/>
    <ds:schemaRef ds:uri="929cff34-79a9-45c1-a940-15c1320d3a86"/>
  </ds:schemaRefs>
</ds:datastoreItem>
</file>

<file path=customXml/itemProps4.xml><?xml version="1.0" encoding="utf-8"?>
<ds:datastoreItem xmlns:ds="http://schemas.openxmlformats.org/officeDocument/2006/customXml" ds:itemID="{C0248533-1D8A-4EBA-9B4A-13842D8B4E87}">
  <ds:schemaRefs>
    <ds:schemaRef ds:uri="http://schemas.microsoft.com/sharepoint/v3/contenttype/forms"/>
  </ds:schemaRefs>
</ds:datastoreItem>
</file>

<file path=customXml/itemProps5.xml><?xml version="1.0" encoding="utf-8"?>
<ds:datastoreItem xmlns:ds="http://schemas.openxmlformats.org/officeDocument/2006/customXml" ds:itemID="{9AA7771A-A3DB-40C4-B11A-5E9F212C74B3}">
  <ds:schemaRefs>
    <ds:schemaRef ds:uri="office.server.policy"/>
  </ds:schemaRefs>
</ds:datastoreItem>
</file>

<file path=customXml/itemProps6.xml><?xml version="1.0" encoding="utf-8"?>
<ds:datastoreItem xmlns:ds="http://schemas.openxmlformats.org/officeDocument/2006/customXml" ds:itemID="{EDB0C2DE-FC13-4BE5-8596-BDAB7FEDBEED}">
  <ds:schemaRefs>
    <ds:schemaRef ds:uri="http://schemas.microsoft.com/sharepoint/events"/>
  </ds:schemaRefs>
</ds:datastoreItem>
</file>

<file path=customXml/itemProps7.xml><?xml version="1.0" encoding="utf-8"?>
<ds:datastoreItem xmlns:ds="http://schemas.openxmlformats.org/officeDocument/2006/customXml" ds:itemID="{7C9CB977-FFF0-4D1B-B318-FB0764649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29cff34-79a9-45c1-a940-15c1320d3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1488</Words>
  <Characters>8488</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2013-03-19T16:23:00Z</cp:lastPrinted>
  <dcterms:created xsi:type="dcterms:W3CDTF">2021-10-29T07:09:00Z</dcterms:created>
  <dcterms:modified xsi:type="dcterms:W3CDTF">2021-11-05T10:37:00Z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Id">
    <vt:lpwstr>ALFRICKE</vt:lpwstr>
  </property>
  <property fmtid="{D5CDD505-2E9C-101B-9397-08002B2CF9AE}" pid="3" name="operName">
    <vt:lpwstr>Fricke, Alex</vt:lpwstr>
  </property>
  <property fmtid="{D5CDD505-2E9C-101B-9397-08002B2CF9AE}" pid="4" name="operLocation">
    <vt:lpwstr>London</vt:lpwstr>
  </property>
  <property fmtid="{D5CDD505-2E9C-101B-9397-08002B2CF9AE}" pid="5" name="operExtension">
    <vt:lpwstr>2282</vt:lpwstr>
  </property>
  <property fmtid="{D5CDD505-2E9C-101B-9397-08002B2CF9AE}" pid="6" name="operPhone">
    <vt:lpwstr>44 20 7785 2282</vt:lpwstr>
  </property>
  <property fmtid="{D5CDD505-2E9C-101B-9397-08002B2CF9AE}" pid="7" name="operEmail">
    <vt:lpwstr>alexandra.fricke@freshfields.com</vt:lpwstr>
  </property>
  <property fmtid="{D5CDD505-2E9C-101B-9397-08002B2CF9AE}" pid="8" name=" operFax">
    <vt:lpwstr>44 20 7108 2282</vt:lpwstr>
  </property>
  <property fmtid="{D5CDD505-2E9C-101B-9397-08002B2CF9AE}" pid="9" name="operCorresp">
    <vt:lpwstr>Alexandra Fricke</vt:lpwstr>
  </property>
  <property fmtid="{D5CDD505-2E9C-101B-9397-08002B2CF9AE}" pid="10" name="operInitials">
    <vt:lpwstr>AJS</vt:lpwstr>
  </property>
  <property fmtid="{D5CDD505-2E9C-101B-9397-08002B2CF9AE}" pid="11" name="authId">
    <vt:lpwstr>ALFRICKE</vt:lpwstr>
  </property>
  <property fmtid="{D5CDD505-2E9C-101B-9397-08002B2CF9AE}" pid="12" name="authName">
    <vt:lpwstr>Fricke, Alex</vt:lpwstr>
  </property>
  <property fmtid="{D5CDD505-2E9C-101B-9397-08002B2CF9AE}" pid="13" name="authLocation">
    <vt:lpwstr>London</vt:lpwstr>
  </property>
  <property fmtid="{D5CDD505-2E9C-101B-9397-08002B2CF9AE}" pid="14" name="authExtension">
    <vt:lpwstr> 2282</vt:lpwstr>
  </property>
  <property fmtid="{D5CDD505-2E9C-101B-9397-08002B2CF9AE}" pid="15" name="authPhone">
    <vt:lpwstr>44 20 7785 2282</vt:lpwstr>
  </property>
  <property fmtid="{D5CDD505-2E9C-101B-9397-08002B2CF9AE}" pid="16" name="authEmail">
    <vt:lpwstr>alexandra.fricke@freshfields.com</vt:lpwstr>
  </property>
  <property fmtid="{D5CDD505-2E9C-101B-9397-08002B2CF9AE}" pid="17" name="authFax">
    <vt:lpwstr>44 20 7108 2282</vt:lpwstr>
  </property>
  <property fmtid="{D5CDD505-2E9C-101B-9397-08002B2CF9AE}" pid="18" name="authCorresp">
    <vt:lpwstr>Alexandra Fricke</vt:lpwstr>
  </property>
  <property fmtid="{D5CDD505-2E9C-101B-9397-08002B2CF9AE}" pid="19" name="authInitials">
    <vt:lpwstr>AJS</vt:lpwstr>
  </property>
  <property fmtid="{D5CDD505-2E9C-101B-9397-08002B2CF9AE}" pid="20" name="docClass">
    <vt:lpwstr> -NONE-</vt:lpwstr>
  </property>
  <property fmtid="{D5CDD505-2E9C-101B-9397-08002B2CF9AE}" pid="21" name="docSubClass">
    <vt:lpwstr/>
  </property>
  <property fmtid="{D5CDD505-2E9C-101B-9397-08002B2CF9AE}" pid="22" name="docLanguage">
    <vt:lpwstr/>
  </property>
  <property fmtid="{D5CDD505-2E9C-101B-9397-08002B2CF9AE}" pid="23" name="docClient">
    <vt:lpwstr>153241</vt:lpwstr>
  </property>
  <property fmtid="{D5CDD505-2E9C-101B-9397-08002B2CF9AE}" pid="24" name="docMatter">
    <vt:lpwstr>0001</vt:lpwstr>
  </property>
  <property fmtid="{D5CDD505-2E9C-101B-9397-08002B2CF9AE}" pid="25" name="docCliMat">
    <vt:lpwstr>153241-0001</vt:lpwstr>
  </property>
  <property fmtid="{D5CDD505-2E9C-101B-9397-08002B2CF9AE}" pid="26" name="docGlobPracGroup">
    <vt:lpwstr/>
  </property>
  <property fmtid="{D5CDD505-2E9C-101B-9397-08002B2CF9AE}" pid="27" name="docGlobSectGroup">
    <vt:lpwstr/>
  </property>
  <property fmtid="{D5CDD505-2E9C-101B-9397-08002B2CF9AE}" pid="28" name="docOrganisation">
    <vt:lpwstr/>
  </property>
  <property fmtid="{D5CDD505-2E9C-101B-9397-08002B2CF9AE}" pid="29" name="docId">
    <vt:lpwstr>LON11546477</vt:lpwstr>
  </property>
  <property fmtid="{D5CDD505-2E9C-101B-9397-08002B2CF9AE}" pid="30" name="docVersion">
    <vt:lpwstr>3</vt:lpwstr>
  </property>
  <property fmtid="{D5CDD505-2E9C-101B-9397-08002B2CF9AE}" pid="31" name="docIdVer">
    <vt:lpwstr>LON11546477/3</vt:lpwstr>
  </property>
  <property fmtid="{D5CDD505-2E9C-101B-9397-08002B2CF9AE}" pid="32" name="docDesc">
    <vt:lpwstr>Oxfam - Draft Consultancy Agreement.doc</vt:lpwstr>
  </property>
  <property fmtid="{D5CDD505-2E9C-101B-9397-08002B2CF9AE}" pid="33" name=" IsLocalDoc">
    <vt:lpwstr>True</vt:lpwstr>
  </property>
  <property fmtid="{D5CDD505-2E9C-101B-9397-08002B2CF9AE}" pid="34" name="tikitDocRef">
    <vt:lpwstr>Legal01#31035515v2[NCL1]</vt:lpwstr>
  </property>
  <property fmtid="{D5CDD505-2E9C-101B-9397-08002B2CF9AE}" pid="35" name="tikitDocNumber">
    <vt:lpwstr>31035515</vt:lpwstr>
  </property>
  <property fmtid="{D5CDD505-2E9C-101B-9397-08002B2CF9AE}" pid="36" name="tikitVersionNumber">
    <vt:lpwstr>2</vt:lpwstr>
  </property>
  <property fmtid="{D5CDD505-2E9C-101B-9397-08002B2CF9AE}" pid="37" name="tikitDocDescription">
    <vt:lpwstr>Consultancy/Freelance agreement - marked up by W&amp;Co</vt:lpwstr>
  </property>
  <property fmtid="{D5CDD505-2E9C-101B-9397-08002B2CF9AE}" pid="38" name=" tikitAuthorID">
    <vt:lpwstr>NCL1</vt:lpwstr>
  </property>
  <property fmtid="{D5CDD505-2E9C-101B-9397-08002B2CF9AE}" pid="39" name="tikitAuthor">
    <vt:lpwstr>Nisha Lad</vt:lpwstr>
  </property>
  <property fmtid="{D5CDD505-2E9C-101B-9397-08002B2CF9AE}" pid="40" name="tikitTypistID">
    <vt:lpwstr>NCL1</vt:lpwstr>
  </property>
  <property fmtid="{D5CDD505-2E9C-101B-9397-08002B2CF9AE}" pid="41" name="tikitClientID">
    <vt:lpwstr>586381</vt:lpwstr>
  </property>
  <property fmtid="{D5CDD505-2E9C-101B-9397-08002B2CF9AE}" pid="42" name="tikitClientDescription">
    <vt:lpwstr>Oxfam GB</vt:lpwstr>
  </property>
  <property fmtid="{D5CDD505-2E9C-101B-9397-08002B2CF9AE}" pid="43" name="tikitMatterDescription">
    <vt:lpwstr>Oxfam GB - General Pro Bono</vt:lpwstr>
  </property>
  <property fmtid="{D5CDD505-2E9C-101B-9397-08002B2CF9AE}" pid="44" name="tikitMatterID">
    <vt:lpwstr>1965316</vt:lpwstr>
  </property>
  <property fmtid="{D5CDD505-2E9C-101B-9397-08002B2CF9AE}" pid="45" name="ContentTypeId">
    <vt:lpwstr>0x010100EB2143912F6DF743A9A6C5287A5C9C5200B9CA39CE069F134DA928819505EE0273</vt:lpwstr>
  </property>
  <property fmtid="{D5CDD505-2E9C-101B-9397-08002B2CF9AE}" pid="46" name="ContentType">
    <vt:lpwstr>Nysingh Document</vt:lpwstr>
  </property>
  <property fmtid="{D5CDD505-2E9C-101B-9397-08002B2CF9AE}" pid="47" name="Title">
    <vt:lpwstr>Oxfam / Services Agreement</vt:lpwstr>
  </property>
  <property fmtid="{D5CDD505-2E9C-101B-9397-08002B2CF9AE}" pid="48" name="ClientName">
    <vt:lpwstr>Stichting Oxfam Novib</vt:lpwstr>
  </property>
  <property fmtid="{D5CDD505-2E9C-101B-9397-08002B2CF9AE}" pid="49" name="ClientCode">
    <vt:lpwstr>108254</vt:lpwstr>
  </property>
  <property fmtid="{D5CDD505-2E9C-101B-9397-08002B2CF9AE}" pid="50" name="MatterName">
    <vt:lpwstr>Oxfam Novib / 2015 (MVO)</vt:lpwstr>
  </property>
  <property fmtid="{D5CDD505-2E9C-101B-9397-08002B2CF9AE}" pid="51" name="MatterCode">
    <vt:lpwstr>218465</vt:lpwstr>
  </property>
  <property fmtid="{D5CDD505-2E9C-101B-9397-08002B2CF9AE}" pid="52" name="kb670f30663649bcbf5af96243680140">
    <vt:lpwstr>Arbeidsrecht - algemeen|c91a47ae-bf4f-4b63-8d32-5e3bcba59650</vt:lpwstr>
  </property>
  <property fmtid="{D5CDD505-2E9C-101B-9397-08002B2CF9AE}" pid="53" name="Auteur_x0020_Document">
    <vt:lpwstr/>
  </property>
  <property fmtid="{D5CDD505-2E9C-101B-9397-08002B2CF9AE}" pid="54" name="c2e73f4e96824b658f9c6c3596ef5cbf">
    <vt:lpwstr>Advocatuur|3f32eab0-6765-4184-8b91-1b1156d9f1af</vt:lpwstr>
  </property>
  <property fmtid="{D5CDD505-2E9C-101B-9397-08002B2CF9AE}" pid="55" name="b3c7c7084dd9492da8682adf0c2d926c">
    <vt:lpwstr/>
  </property>
  <property fmtid="{D5CDD505-2E9C-101B-9397-08002B2CF9AE}" pid="56" name="e805312099f84a58bcb8f8ad510afd76">
    <vt:lpwstr/>
  </property>
  <property fmtid="{D5CDD505-2E9C-101B-9397-08002B2CF9AE}" pid="57" name="ReferentieID">
    <vt:lpwstr/>
  </property>
  <property fmtid="{D5CDD505-2E9C-101B-9397-08002B2CF9AE}" pid="58" name="Commentaar">
    <vt:lpwstr/>
  </property>
  <property fmtid="{D5CDD505-2E9C-101B-9397-08002B2CF9AE}" pid="59" name="Beroepsgroep">
    <vt:lpwstr>1;#Advocatuur|3f32eab0-6765-4184-8b91-1b1156d9f1af</vt:lpwstr>
  </property>
  <property fmtid="{D5CDD505-2E9C-101B-9397-08002B2CF9AE}" pid="60" name="Dossiersoort">
    <vt:lpwstr>2;#Arbeidsrecht - algemeen|c91a47ae-bf4f-4b63-8d32-5e3bcba59650</vt:lpwstr>
  </property>
  <property fmtid="{D5CDD505-2E9C-101B-9397-08002B2CF9AE}" pid="61" name="tikitAuthorID">
    <vt:lpwstr>NCL1</vt:lpwstr>
  </property>
  <property fmtid="{D5CDD505-2E9C-101B-9397-08002B2CF9AE}" pid="62" name="_dlc_DocIdItemGuid">
    <vt:lpwstr>69a2799b-f75c-43dd-aca5-82ae513e3200</vt:lpwstr>
  </property>
  <property fmtid="{D5CDD505-2E9C-101B-9397-08002B2CF9AE}" pid="63" name="IsLocalDoc">
    <vt:lpwstr>True</vt:lpwstr>
  </property>
  <property fmtid="{D5CDD505-2E9C-101B-9397-08002B2CF9AE}" pid="64" name="operFax">
    <vt:lpwstr>44 20 7108 2282</vt:lpwstr>
  </property>
  <property fmtid="{D5CDD505-2E9C-101B-9397-08002B2CF9AE}" pid="65" name="Sender name">
    <vt:lpwstr>Zinnemers, Martijn</vt:lpwstr>
  </property>
  <property fmtid="{D5CDD505-2E9C-101B-9397-08002B2CF9AE}" pid="66" name="Sent representing e-mail address">
    <vt:lpwstr>/o=Nysingh-Mail/ou=Exchange Administrative Group (FYDIBOHF23SPDLT)/cn=Recipients/cn=m.zinnemers</vt:lpwstr>
  </property>
  <property fmtid="{D5CDD505-2E9C-101B-9397-08002B2CF9AE}" pid="67" name="Topic">
    <vt:lpwstr>Global Agreement_Consultancy or Freelancer_ENG_comments Nysingh.docx</vt:lpwstr>
  </property>
  <property fmtid="{D5CDD505-2E9C-101B-9397-08002B2CF9AE}" pid="68" name="Conversation topic">
    <vt:lpwstr>Global Agreement_Consultancy or Freelancer_ENG_comments Nysingh.docx</vt:lpwstr>
  </property>
  <property fmtid="{D5CDD505-2E9C-101B-9397-08002B2CF9AE}" pid="69" name="Message delivery time">
    <vt:filetime>2015-11-05T15:39:30Z</vt:filetime>
  </property>
  <property fmtid="{D5CDD505-2E9C-101B-9397-08002B2CF9AE}" pid="70" name="Transport message headers">
    <vt:lpwstr/>
  </property>
  <property fmtid="{D5CDD505-2E9C-101B-9397-08002B2CF9AE}" pid="71" name="Received by name">
    <vt:lpwstr/>
  </property>
  <property fmtid="{D5CDD505-2E9C-101B-9397-08002B2CF9AE}" pid="72" name="Message class">
    <vt:lpwstr>IPM.Document.Word.Document.12</vt:lpwstr>
  </property>
  <property fmtid="{D5CDD505-2E9C-101B-9397-08002B2CF9AE}" pid="73" name="Sender e-mail address">
    <vt:lpwstr>/o=Nysingh-Mail/ou=Exchange Administrative Group (FYDIBOHF23SPDLT)/cn=Recipients/cn=m.zinnemers</vt:lpwstr>
  </property>
  <property fmtid="{D5CDD505-2E9C-101B-9397-08002B2CF9AE}" pid="74" name="SMTPFrom">
    <vt:lpwstr>&lt;div class="ExternalClass9B755D2046AE41848DC1AEE4F6B9FF92"&gt;martijn.zinnemers@nysingh.nl&lt;/div&gt;</vt:lpwstr>
  </property>
  <property fmtid="{D5CDD505-2E9C-101B-9397-08002B2CF9AE}" pid="75" name="Client submit time">
    <vt:filetime>2015-11-05T15:39:30Z</vt:filetime>
  </property>
  <property fmtid="{D5CDD505-2E9C-101B-9397-08002B2CF9AE}" pid="76" name="Creation time">
    <vt:filetime>2015-11-05T15:39:30Z</vt:filetime>
  </property>
  <property fmtid="{D5CDD505-2E9C-101B-9397-08002B2CF9AE}" pid="77" name="Received representing e-mail address">
    <vt:lpwstr/>
  </property>
  <property fmtid="{D5CDD505-2E9C-101B-9397-08002B2CF9AE}" pid="78" name="Importance">
    <vt:r8>0</vt:r8>
  </property>
  <property fmtid="{D5CDD505-2E9C-101B-9397-08002B2CF9AE}" pid="79" name="Message size">
    <vt:r8>103936</vt:r8>
  </property>
  <property fmtid="{D5CDD505-2E9C-101B-9397-08002B2CF9AE}" pid="80" name="Received representing address type">
    <vt:lpwstr/>
  </property>
  <property fmtid="{D5CDD505-2E9C-101B-9397-08002B2CF9AE}" pid="81" name="Sent representing name">
    <vt:lpwstr>Zinnemers, Martijn</vt:lpwstr>
  </property>
  <property fmtid="{D5CDD505-2E9C-101B-9397-08002B2CF9AE}" pid="82" name="Sent representing address type">
    <vt:lpwstr>EX</vt:lpwstr>
  </property>
  <property fmtid="{D5CDD505-2E9C-101B-9397-08002B2CF9AE}" pid="83" name="SMTPBCC">
    <vt:lpwstr/>
  </property>
  <property fmtid="{D5CDD505-2E9C-101B-9397-08002B2CF9AE}" pid="84" name="Sensitivity">
    <vt:r8>0</vt:r8>
  </property>
  <property fmtid="{D5CDD505-2E9C-101B-9397-08002B2CF9AE}" pid="85" name="BCC">
    <vt:lpwstr/>
  </property>
  <property fmtid="{D5CDD505-2E9C-101B-9397-08002B2CF9AE}" pid="86" name="SMTPCC">
    <vt:lpwstr/>
  </property>
  <property fmtid="{D5CDD505-2E9C-101B-9397-08002B2CF9AE}" pid="87" name="Last modification time">
    <vt:filetime>2015-11-05T15:39:30Z</vt:filetime>
  </property>
  <property fmtid="{D5CDD505-2E9C-101B-9397-08002B2CF9AE}" pid="88" name="Received by address type">
    <vt:lpwstr/>
  </property>
  <property fmtid="{D5CDD505-2E9C-101B-9397-08002B2CF9AE}" pid="89" name="SMTPTo">
    <vt:lpwstr/>
  </property>
  <property fmtid="{D5CDD505-2E9C-101B-9397-08002B2CF9AE}" pid="90" name="CC">
    <vt:lpwstr/>
  </property>
  <property fmtid="{D5CDD505-2E9C-101B-9397-08002B2CF9AE}" pid="91" name="Internet message id">
    <vt:lpwstr/>
  </property>
  <property fmtid="{D5CDD505-2E9C-101B-9397-08002B2CF9AE}" pid="92" name="Sender address type">
    <vt:lpwstr>EX</vt:lpwstr>
  </property>
  <property fmtid="{D5CDD505-2E9C-101B-9397-08002B2CF9AE}" pid="93" name="Has attachment">
    <vt:bool>true</vt:bool>
  </property>
  <property fmtid="{D5CDD505-2E9C-101B-9397-08002B2CF9AE}" pid="94" name="Received representing name">
    <vt:lpwstr/>
  </property>
  <property fmtid="{D5CDD505-2E9C-101B-9397-08002B2CF9AE}" pid="95" name="Received by e-mail address">
    <vt:lpwstr/>
  </property>
  <property fmtid="{D5CDD505-2E9C-101B-9397-08002B2CF9AE}" pid="96" name="To">
    <vt:lpwstr/>
  </property>
</Properties>
</file>